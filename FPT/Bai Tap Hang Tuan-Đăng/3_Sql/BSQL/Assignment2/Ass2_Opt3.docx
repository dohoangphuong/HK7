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22E" w:rsidRDefault="007161DC" w:rsidP="00792E53">
      <w:pPr>
        <w:pStyle w:val="Heading1"/>
      </w:pPr>
      <w:bookmarkStart w:id="0" w:name="_Toc376809040"/>
      <w:r>
        <w:t>Content:</w:t>
      </w:r>
      <w:bookmarkEnd w:id="0"/>
    </w:p>
    <w:p w:rsidR="007161DC" w:rsidRDefault="007161DC" w:rsidP="007E6A4E">
      <w:pPr>
        <w:spacing w:after="60" w:line="240" w:lineRule="auto"/>
        <w:rPr>
          <w:rFonts w:ascii="Arial" w:hAnsi="Arial" w:cs="Arial"/>
        </w:rPr>
      </w:pPr>
    </w:p>
    <w:p w:rsidR="000744C0" w:rsidRDefault="00434470">
      <w:pPr>
        <w:pStyle w:val="TOC1"/>
        <w:tabs>
          <w:tab w:val="right" w:leader="dot" w:pos="9019"/>
        </w:tabs>
        <w:rPr>
          <w:noProof/>
        </w:rPr>
      </w:pPr>
      <w:r>
        <w:rPr>
          <w:rFonts w:ascii="Arial" w:hAnsi="Arial" w:cs="Arial"/>
        </w:rPr>
        <w:fldChar w:fldCharType="begin"/>
      </w:r>
      <w:r w:rsidR="007161DC">
        <w:rPr>
          <w:rFonts w:ascii="Arial" w:hAnsi="Arial" w:cs="Arial"/>
        </w:rPr>
        <w:instrText xml:space="preserve"> TOC \o "1-3" \h \z \u </w:instrText>
      </w:r>
      <w:r>
        <w:rPr>
          <w:rFonts w:ascii="Arial" w:hAnsi="Arial" w:cs="Arial"/>
        </w:rPr>
        <w:fldChar w:fldCharType="separate"/>
      </w:r>
      <w:hyperlink w:anchor="_Toc376809040" w:history="1">
        <w:r w:rsidR="000744C0" w:rsidRPr="00203EAD">
          <w:rPr>
            <w:rStyle w:val="Hyperlink"/>
            <w:noProof/>
          </w:rPr>
          <w:t>Content:</w:t>
        </w:r>
        <w:r w:rsidR="000744C0">
          <w:rPr>
            <w:noProof/>
            <w:webHidden/>
          </w:rPr>
          <w:tab/>
        </w:r>
        <w:r w:rsidR="000744C0">
          <w:rPr>
            <w:noProof/>
            <w:webHidden/>
          </w:rPr>
          <w:fldChar w:fldCharType="begin"/>
        </w:r>
        <w:r w:rsidR="000744C0">
          <w:rPr>
            <w:noProof/>
            <w:webHidden/>
          </w:rPr>
          <w:instrText xml:space="preserve"> PAGEREF _Toc376809040 \h </w:instrText>
        </w:r>
        <w:r w:rsidR="000744C0">
          <w:rPr>
            <w:noProof/>
            <w:webHidden/>
          </w:rPr>
        </w:r>
        <w:r w:rsidR="000744C0">
          <w:rPr>
            <w:noProof/>
            <w:webHidden/>
          </w:rPr>
          <w:fldChar w:fldCharType="separate"/>
        </w:r>
        <w:r w:rsidR="000744C0">
          <w:rPr>
            <w:noProof/>
            <w:webHidden/>
          </w:rPr>
          <w:t>1</w:t>
        </w:r>
        <w:r w:rsidR="000744C0">
          <w:rPr>
            <w:noProof/>
            <w:webHidden/>
          </w:rPr>
          <w:fldChar w:fldCharType="end"/>
        </w:r>
      </w:hyperlink>
    </w:p>
    <w:p w:rsidR="000744C0" w:rsidRDefault="000744C0">
      <w:pPr>
        <w:pStyle w:val="TOC1"/>
        <w:tabs>
          <w:tab w:val="right" w:leader="dot" w:pos="9019"/>
        </w:tabs>
        <w:rPr>
          <w:noProof/>
        </w:rPr>
      </w:pPr>
      <w:hyperlink w:anchor="_Toc376809041" w:history="1">
        <w:r w:rsidRPr="00203EAD">
          <w:rPr>
            <w:rStyle w:val="Hyperlink"/>
            <w:noProof/>
          </w:rPr>
          <w:t>Requires</w:t>
        </w:r>
        <w:r>
          <w:rPr>
            <w:noProof/>
            <w:webHidden/>
          </w:rPr>
          <w:tab/>
        </w:r>
        <w:r>
          <w:rPr>
            <w:noProof/>
            <w:webHidden/>
          </w:rPr>
          <w:fldChar w:fldCharType="begin"/>
        </w:r>
        <w:r>
          <w:rPr>
            <w:noProof/>
            <w:webHidden/>
          </w:rPr>
          <w:instrText xml:space="preserve"> PAGEREF _Toc376809041 \h </w:instrText>
        </w:r>
        <w:r>
          <w:rPr>
            <w:noProof/>
            <w:webHidden/>
          </w:rPr>
        </w:r>
        <w:r>
          <w:rPr>
            <w:noProof/>
            <w:webHidden/>
          </w:rPr>
          <w:fldChar w:fldCharType="separate"/>
        </w:r>
        <w:r>
          <w:rPr>
            <w:noProof/>
            <w:webHidden/>
          </w:rPr>
          <w:t>2</w:t>
        </w:r>
        <w:r>
          <w:rPr>
            <w:noProof/>
            <w:webHidden/>
          </w:rPr>
          <w:fldChar w:fldCharType="end"/>
        </w:r>
      </w:hyperlink>
    </w:p>
    <w:p w:rsidR="000744C0" w:rsidRDefault="000744C0">
      <w:pPr>
        <w:pStyle w:val="TOC1"/>
        <w:tabs>
          <w:tab w:val="right" w:leader="dot" w:pos="9019"/>
        </w:tabs>
        <w:rPr>
          <w:noProof/>
        </w:rPr>
      </w:pPr>
      <w:hyperlink w:anchor="_Toc376809042" w:history="1">
        <w:r w:rsidRPr="00203EAD">
          <w:rPr>
            <w:rStyle w:val="Hyperlink"/>
            <w:noProof/>
          </w:rPr>
          <w:t>Exercise 1:</w:t>
        </w:r>
        <w:r w:rsidR="009263FF">
          <w:rPr>
            <w:rStyle w:val="Hyperlink"/>
            <w:noProof/>
          </w:rPr>
          <w:t xml:space="preserve"> </w:t>
        </w:r>
        <w:r w:rsidRPr="00203EAD">
          <w:rPr>
            <w:rStyle w:val="Hyperlink"/>
            <w:noProof/>
          </w:rPr>
          <w:t>Design a table (75')</w:t>
        </w:r>
        <w:r>
          <w:rPr>
            <w:noProof/>
            <w:webHidden/>
          </w:rPr>
          <w:tab/>
        </w:r>
        <w:r>
          <w:rPr>
            <w:noProof/>
            <w:webHidden/>
          </w:rPr>
          <w:fldChar w:fldCharType="begin"/>
        </w:r>
        <w:r>
          <w:rPr>
            <w:noProof/>
            <w:webHidden/>
          </w:rPr>
          <w:instrText xml:space="preserve"> PAGEREF _Toc376809042 \h </w:instrText>
        </w:r>
        <w:r>
          <w:rPr>
            <w:noProof/>
            <w:webHidden/>
          </w:rPr>
        </w:r>
        <w:r>
          <w:rPr>
            <w:noProof/>
            <w:webHidden/>
          </w:rPr>
          <w:fldChar w:fldCharType="separate"/>
        </w:r>
        <w:r>
          <w:rPr>
            <w:noProof/>
            <w:webHidden/>
          </w:rPr>
          <w:t>3</w:t>
        </w:r>
        <w:r>
          <w:rPr>
            <w:noProof/>
            <w:webHidden/>
          </w:rPr>
          <w:fldChar w:fldCharType="end"/>
        </w:r>
      </w:hyperlink>
    </w:p>
    <w:p w:rsidR="000744C0" w:rsidRDefault="000744C0">
      <w:pPr>
        <w:pStyle w:val="TOC1"/>
        <w:tabs>
          <w:tab w:val="right" w:leader="dot" w:pos="9019"/>
        </w:tabs>
        <w:rPr>
          <w:noProof/>
        </w:rPr>
      </w:pPr>
      <w:hyperlink w:anchor="_Toc376809043" w:history="1">
        <w:r w:rsidRPr="00203EAD">
          <w:rPr>
            <w:rStyle w:val="Hyperlink"/>
            <w:noProof/>
          </w:rPr>
          <w:t>Exercise 2: Querying and Filtering Data (45')</w:t>
        </w:r>
        <w:r>
          <w:rPr>
            <w:noProof/>
            <w:webHidden/>
          </w:rPr>
          <w:tab/>
        </w:r>
        <w:r>
          <w:rPr>
            <w:noProof/>
            <w:webHidden/>
          </w:rPr>
          <w:fldChar w:fldCharType="begin"/>
        </w:r>
        <w:r>
          <w:rPr>
            <w:noProof/>
            <w:webHidden/>
          </w:rPr>
          <w:instrText xml:space="preserve"> PAGEREF _Toc376809043 \h </w:instrText>
        </w:r>
        <w:r>
          <w:rPr>
            <w:noProof/>
            <w:webHidden/>
          </w:rPr>
        </w:r>
        <w:r>
          <w:rPr>
            <w:noProof/>
            <w:webHidden/>
          </w:rPr>
          <w:fldChar w:fldCharType="separate"/>
        </w:r>
        <w:r>
          <w:rPr>
            <w:noProof/>
            <w:webHidden/>
          </w:rPr>
          <w:t>4</w:t>
        </w:r>
        <w:r>
          <w:rPr>
            <w:noProof/>
            <w:webHidden/>
          </w:rPr>
          <w:fldChar w:fldCharType="end"/>
        </w:r>
      </w:hyperlink>
    </w:p>
    <w:p w:rsidR="000744C0" w:rsidRDefault="000744C0">
      <w:pPr>
        <w:pStyle w:val="TOC1"/>
        <w:tabs>
          <w:tab w:val="right" w:leader="dot" w:pos="9019"/>
        </w:tabs>
        <w:rPr>
          <w:noProof/>
        </w:rPr>
      </w:pPr>
      <w:hyperlink w:anchor="_Toc376809044" w:history="1">
        <w:r w:rsidRPr="00203EAD">
          <w:rPr>
            <w:rStyle w:val="Hyperlink"/>
            <w:noProof/>
          </w:rPr>
          <w:t>Exercise 3: Grouping and Summarizing Data (60')</w:t>
        </w:r>
        <w:r>
          <w:rPr>
            <w:noProof/>
            <w:webHidden/>
          </w:rPr>
          <w:tab/>
        </w:r>
        <w:r>
          <w:rPr>
            <w:noProof/>
            <w:webHidden/>
          </w:rPr>
          <w:fldChar w:fldCharType="begin"/>
        </w:r>
        <w:r>
          <w:rPr>
            <w:noProof/>
            <w:webHidden/>
          </w:rPr>
          <w:instrText xml:space="preserve"> PAGEREF _Toc376809044 \h </w:instrText>
        </w:r>
        <w:r>
          <w:rPr>
            <w:noProof/>
            <w:webHidden/>
          </w:rPr>
        </w:r>
        <w:r>
          <w:rPr>
            <w:noProof/>
            <w:webHidden/>
          </w:rPr>
          <w:fldChar w:fldCharType="separate"/>
        </w:r>
        <w:r>
          <w:rPr>
            <w:noProof/>
            <w:webHidden/>
          </w:rPr>
          <w:t>11</w:t>
        </w:r>
        <w:r>
          <w:rPr>
            <w:noProof/>
            <w:webHidden/>
          </w:rPr>
          <w:fldChar w:fldCharType="end"/>
        </w:r>
      </w:hyperlink>
    </w:p>
    <w:p w:rsidR="00B55301" w:rsidRDefault="00434470" w:rsidP="00792E53">
      <w:pPr>
        <w:rPr>
          <w:rFonts w:ascii="Arial" w:hAnsi="Arial" w:cs="Arial"/>
        </w:rPr>
      </w:pPr>
      <w:r>
        <w:rPr>
          <w:rFonts w:ascii="Arial" w:hAnsi="Arial" w:cs="Arial"/>
        </w:rPr>
        <w:fldChar w:fldCharType="end"/>
      </w:r>
    </w:p>
    <w:p w:rsidR="00B55301" w:rsidRDefault="00B55301" w:rsidP="00792E53">
      <w:bookmarkStart w:id="1" w:name="_GoBack"/>
      <w:bookmarkEnd w:id="1"/>
    </w:p>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bookmarkStart w:id="2" w:name="_Toc376809041"/>
      <w:r w:rsidRPr="00B55301">
        <w:rPr>
          <w:rStyle w:val="Heading1Char"/>
        </w:rPr>
        <w:lastRenderedPageBreak/>
        <w:t>Requires</w:t>
      </w:r>
      <w:bookmarkEnd w:id="2"/>
      <w:r>
        <w:t>:</w:t>
      </w:r>
    </w:p>
    <w:p w:rsidR="00B55301" w:rsidRDefault="00792E53" w:rsidP="00792E53">
      <w:r>
        <w:t xml:space="preserve">For the following </w:t>
      </w:r>
      <w:r w:rsidR="00B55301">
        <w:t>exercises:</w:t>
      </w:r>
    </w:p>
    <w:p w:rsidR="00B55301" w:rsidRDefault="00B55301" w:rsidP="00B55301">
      <w:pPr>
        <w:pStyle w:val="ListParagraph"/>
        <w:numPr>
          <w:ilvl w:val="0"/>
          <w:numId w:val="3"/>
        </w:numPr>
      </w:pPr>
      <w:r>
        <w:t>P</w:t>
      </w:r>
      <w:r w:rsidR="00792E53">
        <w:t>rint out respectively t</w:t>
      </w:r>
      <w:r>
        <w:t>he screenshots to show</w:t>
      </w:r>
      <w:r w:rsidR="00792E53">
        <w:t xml:space="preserve"> the query results</w:t>
      </w:r>
      <w:r>
        <w:t>.</w:t>
      </w:r>
    </w:p>
    <w:p w:rsidR="00B55301" w:rsidRDefault="00B55301" w:rsidP="00B55301">
      <w:pPr>
        <w:pStyle w:val="ListParagraph"/>
        <w:numPr>
          <w:ilvl w:val="0"/>
          <w:numId w:val="3"/>
        </w:numPr>
      </w:pPr>
      <w:r>
        <w:t xml:space="preserve">SQL scripts for 3 exercises. </w:t>
      </w:r>
    </w:p>
    <w:p w:rsidR="00792E53" w:rsidRDefault="00B55301" w:rsidP="00B55301">
      <w:pPr>
        <w:pStyle w:val="ListParagraph"/>
        <w:numPr>
          <w:ilvl w:val="0"/>
          <w:numId w:val="3"/>
        </w:numPr>
      </w:pPr>
      <w:r>
        <w:t>P</w:t>
      </w:r>
      <w:r w:rsidR="00792E53">
        <w:t xml:space="preserve">ack </w:t>
      </w:r>
      <w:r>
        <w:t>screenshots and SQL scripts</w:t>
      </w:r>
      <w:r w:rsidR="00792E53">
        <w:t xml:space="preserve"> into the zip file </w:t>
      </w:r>
      <w:r>
        <w:t xml:space="preserve">named </w:t>
      </w:r>
      <w:r w:rsidR="00792E53" w:rsidRPr="00B55301">
        <w:rPr>
          <w:b/>
        </w:rPr>
        <w:t>Assignment2_AccountName.zip</w:t>
      </w:r>
      <w:r>
        <w:t>(for instance: Assignment2_NamNT.zip)</w:t>
      </w:r>
    </w:p>
    <w:p w:rsidR="007161DC" w:rsidRDefault="007161DC"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4E735D" w:rsidRPr="00E3322E" w:rsidRDefault="00EF7732" w:rsidP="00BB703F">
      <w:pPr>
        <w:pStyle w:val="Heading1"/>
      </w:pPr>
      <w:bookmarkStart w:id="3" w:name="_Toc376788669"/>
      <w:bookmarkStart w:id="4" w:name="_Toc376809042"/>
      <w:r w:rsidRPr="00E3322E">
        <w:lastRenderedPageBreak/>
        <w:t>Exercise 1:</w:t>
      </w:r>
      <w:bookmarkEnd w:id="3"/>
      <w:r w:rsidR="007161DC">
        <w:t>Design a table</w:t>
      </w:r>
      <w:r w:rsidR="009E00FF">
        <w:t xml:space="preserve"> (75')</w:t>
      </w:r>
      <w:bookmarkEnd w:id="4"/>
    </w:p>
    <w:p w:rsidR="005F1297" w:rsidRDefault="004C3565" w:rsidP="007E6A4E">
      <w:pPr>
        <w:spacing w:after="60" w:line="240" w:lineRule="auto"/>
      </w:pPr>
      <w:r>
        <w:t xml:space="preserve">In the design for the Fresher Training Management, </w:t>
      </w:r>
      <w:r w:rsidR="00A64417">
        <w:t xml:space="preserve">given </w:t>
      </w:r>
      <w:r>
        <w:t xml:space="preserve">the Trainee table </w:t>
      </w:r>
      <w:r w:rsidR="00A64417">
        <w:t>with</w:t>
      </w:r>
      <w:r>
        <w:t xml:space="preserve"> below </w:t>
      </w:r>
      <w:r w:rsidR="00A64417">
        <w:t>initial attributes</w:t>
      </w:r>
      <w:r w:rsidR="00F070F4">
        <w:t xml:space="preserve"> / fields</w:t>
      </w:r>
      <w:r>
        <w:t>:</w:t>
      </w:r>
    </w:p>
    <w:p w:rsidR="004C3565" w:rsidRDefault="00043963" w:rsidP="007E6A4E">
      <w:pPr>
        <w:pStyle w:val="ListParagraph"/>
        <w:numPr>
          <w:ilvl w:val="0"/>
          <w:numId w:val="1"/>
        </w:numPr>
        <w:spacing w:after="60" w:line="240" w:lineRule="auto"/>
      </w:pPr>
      <w:r>
        <w:t>TraineeID</w:t>
      </w:r>
      <w:r w:rsidR="00737CAD">
        <w:t xml:space="preserve">:  </w:t>
      </w:r>
      <w:r w:rsidR="004E735D">
        <w:t>T</w:t>
      </w:r>
      <w:r w:rsidR="00F070F4">
        <w:t>rainee</w:t>
      </w:r>
      <w:r w:rsidR="00737CAD">
        <w:t xml:space="preserve"> identifier</w:t>
      </w:r>
      <w:r w:rsidR="00F070F4">
        <w:t>, auto increment field</w:t>
      </w:r>
    </w:p>
    <w:p w:rsidR="00043963" w:rsidRDefault="00163A62" w:rsidP="007E6A4E">
      <w:pPr>
        <w:pStyle w:val="ListParagraph"/>
        <w:numPr>
          <w:ilvl w:val="0"/>
          <w:numId w:val="1"/>
        </w:numPr>
        <w:spacing w:after="60"/>
      </w:pPr>
      <w:r>
        <w:t>Full_</w:t>
      </w:r>
      <w:r w:rsidR="00043963">
        <w:t>Name</w:t>
      </w:r>
      <w:r w:rsidR="004E735D">
        <w:t>: F</w:t>
      </w:r>
      <w:r w:rsidR="00737CAD">
        <w:t>ull name of the trainee</w:t>
      </w:r>
    </w:p>
    <w:p w:rsidR="008120B1" w:rsidRDefault="008120B1" w:rsidP="007E6A4E">
      <w:pPr>
        <w:pStyle w:val="ListParagraph"/>
        <w:numPr>
          <w:ilvl w:val="0"/>
          <w:numId w:val="1"/>
        </w:numPr>
        <w:spacing w:after="60"/>
      </w:pPr>
      <w:r>
        <w:t>Birth</w:t>
      </w:r>
      <w:r w:rsidR="0079475C">
        <w:t>_</w:t>
      </w:r>
      <w:r>
        <w:t>Date</w:t>
      </w:r>
      <w:r w:rsidR="00737CAD">
        <w:t>:</w:t>
      </w:r>
      <w:r w:rsidR="004E735D">
        <w:t xml:space="preserve"> T</w:t>
      </w:r>
      <w:r w:rsidR="00590AA5">
        <w:t>rainee birth date</w:t>
      </w:r>
    </w:p>
    <w:p w:rsidR="008120B1" w:rsidRDefault="008120B1" w:rsidP="007E6A4E">
      <w:pPr>
        <w:pStyle w:val="ListParagraph"/>
        <w:numPr>
          <w:ilvl w:val="0"/>
          <w:numId w:val="1"/>
        </w:numPr>
        <w:spacing w:after="60"/>
      </w:pPr>
      <w:r>
        <w:t>Gender</w:t>
      </w:r>
      <w:r w:rsidR="004E735D">
        <w:t>:  O</w:t>
      </w:r>
      <w:r w:rsidR="00737CAD">
        <w:t xml:space="preserve">nly have one of </w:t>
      </w:r>
      <w:r w:rsidR="004E735D">
        <w:t>3</w:t>
      </w:r>
      <w:r w:rsidR="00737CAD" w:rsidRPr="00AA3DD6">
        <w:t xml:space="preserve"> value</w:t>
      </w:r>
      <w:r w:rsidR="004E735D">
        <w:t>s</w:t>
      </w:r>
      <w:r w:rsidR="00737CAD" w:rsidRPr="004E735D">
        <w:rPr>
          <w:b/>
        </w:rPr>
        <w:t>male, female</w:t>
      </w:r>
      <w:r w:rsidR="004E735D" w:rsidRPr="004E735D">
        <w:rPr>
          <w:b/>
        </w:rPr>
        <w:t xml:space="preserve">, </w:t>
      </w:r>
      <w:r w:rsidR="004E735D" w:rsidRPr="004E735D">
        <w:t>and</w:t>
      </w:r>
      <w:r w:rsidR="004E735D" w:rsidRPr="004E735D">
        <w:rPr>
          <w:b/>
        </w:rPr>
        <w:t xml:space="preserve"> unknown</w:t>
      </w:r>
      <w:r w:rsidR="004E735D">
        <w:t>.</w:t>
      </w:r>
    </w:p>
    <w:p w:rsidR="008120B1" w:rsidRDefault="008120B1" w:rsidP="007E6A4E">
      <w:pPr>
        <w:pStyle w:val="ListParagraph"/>
        <w:numPr>
          <w:ilvl w:val="0"/>
          <w:numId w:val="1"/>
        </w:numPr>
        <w:spacing w:after="60"/>
      </w:pPr>
      <w:r>
        <w:t>ET_IQ</w:t>
      </w:r>
      <w:r w:rsidR="00737CAD">
        <w:t xml:space="preserve">: </w:t>
      </w:r>
      <w:r w:rsidR="004E735D">
        <w:t>E</w:t>
      </w:r>
      <w:r w:rsidR="00737CAD">
        <w:t xml:space="preserve">ntry test point </w:t>
      </w:r>
      <w:r w:rsidR="00E706B5">
        <w:t xml:space="preserve">(IQ) </w:t>
      </w:r>
      <w:r w:rsidR="00737CAD">
        <w:t>of trainee</w:t>
      </w:r>
      <w:r w:rsidR="00E706B5">
        <w:t xml:space="preserve">, integer, </w:t>
      </w:r>
      <w:r w:rsidR="00E706B5" w:rsidRPr="004E735D">
        <w:rPr>
          <w:b/>
        </w:rPr>
        <w:t xml:space="preserve">value range from </w:t>
      </w:r>
      <w:r w:rsidR="003C44C7" w:rsidRPr="004E735D">
        <w:rPr>
          <w:b/>
        </w:rPr>
        <w:t>0</w:t>
      </w:r>
      <w:r w:rsidR="00E706B5" w:rsidRPr="004E735D">
        <w:rPr>
          <w:b/>
        </w:rPr>
        <w:t xml:space="preserve"> to 20</w:t>
      </w:r>
    </w:p>
    <w:p w:rsidR="008120B1" w:rsidRDefault="008120B1" w:rsidP="007E6A4E">
      <w:pPr>
        <w:pStyle w:val="ListParagraph"/>
        <w:numPr>
          <w:ilvl w:val="0"/>
          <w:numId w:val="1"/>
        </w:numPr>
        <w:spacing w:after="60"/>
      </w:pPr>
      <w:r>
        <w:t>ET_G</w:t>
      </w:r>
      <w:r w:rsidR="000A45BA">
        <w:t>m</w:t>
      </w:r>
      <w:r>
        <w:t>ath</w:t>
      </w:r>
      <w:r w:rsidR="004E735D">
        <w:t>: E</w:t>
      </w:r>
      <w:r w:rsidR="00100032">
        <w:t xml:space="preserve">ntry test point </w:t>
      </w:r>
      <w:r w:rsidR="009F5CD7">
        <w:t>(Gm</w:t>
      </w:r>
      <w:r w:rsidR="00E706B5">
        <w:t xml:space="preserve">ath) </w:t>
      </w:r>
      <w:r w:rsidR="00100032">
        <w:t>of trainee</w:t>
      </w:r>
      <w:r w:rsidR="00E706B5">
        <w:t xml:space="preserve">, integer, </w:t>
      </w:r>
      <w:r w:rsidR="00E706B5" w:rsidRPr="004E735D">
        <w:rPr>
          <w:b/>
        </w:rPr>
        <w:t xml:space="preserve">value range from </w:t>
      </w:r>
      <w:r w:rsidR="003C44C7" w:rsidRPr="004E735D">
        <w:rPr>
          <w:b/>
        </w:rPr>
        <w:t>0</w:t>
      </w:r>
      <w:r w:rsidR="00E706B5" w:rsidRPr="004E735D">
        <w:rPr>
          <w:b/>
        </w:rPr>
        <w:t xml:space="preserve"> to 20</w:t>
      </w:r>
    </w:p>
    <w:p w:rsidR="008120B1" w:rsidRDefault="008120B1" w:rsidP="007E6A4E">
      <w:pPr>
        <w:pStyle w:val="ListParagraph"/>
        <w:numPr>
          <w:ilvl w:val="0"/>
          <w:numId w:val="1"/>
        </w:numPr>
        <w:spacing w:after="60"/>
      </w:pPr>
      <w:r>
        <w:t>ET_English</w:t>
      </w:r>
      <w:r w:rsidR="00100032">
        <w:t xml:space="preserve">: </w:t>
      </w:r>
      <w:r w:rsidR="004E735D">
        <w:t>E</w:t>
      </w:r>
      <w:r w:rsidR="00E706B5">
        <w:t xml:space="preserve">ntry test point (English) of trainee, integer, </w:t>
      </w:r>
      <w:r w:rsidR="00E706B5" w:rsidRPr="004E735D">
        <w:rPr>
          <w:b/>
        </w:rPr>
        <w:t xml:space="preserve">value range from </w:t>
      </w:r>
      <w:r w:rsidR="003C44C7" w:rsidRPr="004E735D">
        <w:rPr>
          <w:b/>
        </w:rPr>
        <w:t>0</w:t>
      </w:r>
      <w:r w:rsidR="00E706B5" w:rsidRPr="004E735D">
        <w:rPr>
          <w:b/>
        </w:rPr>
        <w:t xml:space="preserve"> to 50</w:t>
      </w:r>
    </w:p>
    <w:p w:rsidR="00043963" w:rsidRDefault="008120B1" w:rsidP="007E6A4E">
      <w:pPr>
        <w:pStyle w:val="ListParagraph"/>
        <w:numPr>
          <w:ilvl w:val="0"/>
          <w:numId w:val="1"/>
        </w:numPr>
        <w:spacing w:after="60"/>
      </w:pPr>
      <w:r>
        <w:t>Training</w:t>
      </w:r>
      <w:r w:rsidR="00E55FC3">
        <w:t>_</w:t>
      </w:r>
      <w:r>
        <w:t>Class</w:t>
      </w:r>
      <w:r w:rsidR="003C44C7">
        <w:t xml:space="preserve">: </w:t>
      </w:r>
      <w:r w:rsidR="004E735D">
        <w:t>T</w:t>
      </w:r>
      <w:r w:rsidR="003C44C7">
        <w:t>he class code that trainee  is joining</w:t>
      </w:r>
    </w:p>
    <w:p w:rsidR="00156511" w:rsidRDefault="00156511" w:rsidP="007E6A4E">
      <w:pPr>
        <w:pStyle w:val="ListParagraph"/>
        <w:numPr>
          <w:ilvl w:val="0"/>
          <w:numId w:val="1"/>
        </w:numPr>
        <w:spacing w:after="60"/>
      </w:pPr>
      <w:r>
        <w:t>Evaluatio</w:t>
      </w:r>
      <w:r w:rsidR="003C44C7">
        <w:t>n</w:t>
      </w:r>
      <w:r>
        <w:t>_Notes</w:t>
      </w:r>
      <w:r w:rsidR="003C44C7">
        <w:t xml:space="preserve">: </w:t>
      </w:r>
      <w:r w:rsidR="004E735D">
        <w:t xml:space="preserve"> T</w:t>
      </w:r>
      <w:r w:rsidR="003C44C7">
        <w:t>rainee evaluation notes, free text.</w:t>
      </w:r>
    </w:p>
    <w:p w:rsidR="00792E53" w:rsidRDefault="00792E53" w:rsidP="007E6A4E">
      <w:pPr>
        <w:spacing w:after="60"/>
        <w:rPr>
          <w:b/>
          <w:u w:val="single"/>
        </w:rPr>
      </w:pPr>
    </w:p>
    <w:p w:rsidR="0072174C" w:rsidRDefault="006B3265" w:rsidP="007E6A4E">
      <w:pPr>
        <w:spacing w:after="60"/>
      </w:pPr>
      <w:r w:rsidRPr="00CC3767">
        <w:rPr>
          <w:b/>
          <w:u w:val="single"/>
        </w:rPr>
        <w:t>Q1</w:t>
      </w:r>
      <w:r>
        <w:t>:</w:t>
      </w:r>
      <w:r w:rsidR="0072174C">
        <w:t>Create the tables (with the most appropriate/economic field/column constraints &amp; types)</w:t>
      </w:r>
      <w:r w:rsidR="00714044">
        <w:t>.</w:t>
      </w:r>
    </w:p>
    <w:p w:rsidR="002501F9" w:rsidRDefault="006B3265" w:rsidP="007E6A4E">
      <w:pPr>
        <w:spacing w:after="60"/>
      </w:pPr>
      <w:r w:rsidRPr="00CC3767">
        <w:rPr>
          <w:b/>
          <w:u w:val="single"/>
        </w:rPr>
        <w:t>Q2</w:t>
      </w:r>
      <w:r>
        <w:t>:</w:t>
      </w:r>
      <w:r w:rsidR="00714044">
        <w:t xml:space="preserve">Change the table TRAINEE to </w:t>
      </w:r>
      <w:r w:rsidR="0079475C">
        <w:t xml:space="preserve">add one more field named Fsoft_Account which is </w:t>
      </w:r>
      <w:r w:rsidR="0096077D">
        <w:t>a not-null &amp;</w:t>
      </w:r>
      <w:r w:rsidR="0079475C">
        <w:t>unique</w:t>
      </w:r>
      <w:r w:rsidR="0096077D">
        <w:t xml:space="preserve"> field</w:t>
      </w:r>
      <w:r w:rsidR="0079475C">
        <w:t>.</w:t>
      </w:r>
    </w:p>
    <w:p w:rsidR="004E735D" w:rsidRDefault="004E735D" w:rsidP="007E6A4E">
      <w:pPr>
        <w:spacing w:after="60"/>
      </w:pPr>
      <w:r w:rsidRPr="004E735D">
        <w:rPr>
          <w:b/>
          <w:u w:val="single"/>
        </w:rPr>
        <w:t>Q3</w:t>
      </w:r>
      <w:r>
        <w:t>: Add at least 10 records into created table</w:t>
      </w:r>
      <w:r w:rsidR="0011235E">
        <w:t>.</w:t>
      </w:r>
    </w:p>
    <w:p w:rsidR="0096077D" w:rsidRDefault="004E735D" w:rsidP="007E6A4E">
      <w:pPr>
        <w:spacing w:after="60"/>
      </w:pPr>
      <w:r>
        <w:rPr>
          <w:b/>
          <w:u w:val="single"/>
        </w:rPr>
        <w:t>Q4</w:t>
      </w:r>
      <w:r w:rsidR="006B3265">
        <w:t>:</w:t>
      </w:r>
      <w:r w:rsidR="00423395">
        <w:t xml:space="preserve">Create a </w:t>
      </w:r>
      <w:r w:rsidR="00A10E62">
        <w:t>VIEW</w:t>
      </w:r>
      <w:r w:rsidR="00423395">
        <w:t xml:space="preserve"> which include</w:t>
      </w:r>
      <w:r w:rsidR="005D5FB0">
        <w:t>s</w:t>
      </w:r>
      <w:r w:rsidR="00423395">
        <w:t xml:space="preserve"> all the ET-passed trainees. One trainee is considered as ET-passed when he/she has the entry test points satisfied below criteria:</w:t>
      </w:r>
    </w:p>
    <w:p w:rsidR="00423395" w:rsidRDefault="00423395" w:rsidP="007E6A4E">
      <w:pPr>
        <w:pStyle w:val="ListParagraph"/>
        <w:numPr>
          <w:ilvl w:val="0"/>
          <w:numId w:val="2"/>
        </w:numPr>
        <w:spacing w:after="60"/>
      </w:pPr>
      <w:r>
        <w:t>ET_IQ + ET_Gmath&gt;=20</w:t>
      </w:r>
    </w:p>
    <w:p w:rsidR="00423395" w:rsidRDefault="00423395" w:rsidP="007E6A4E">
      <w:pPr>
        <w:pStyle w:val="ListParagraph"/>
        <w:numPr>
          <w:ilvl w:val="0"/>
          <w:numId w:val="2"/>
        </w:numPr>
        <w:spacing w:after="60"/>
      </w:pPr>
      <w:r>
        <w:t>ET_IQ&gt;=8</w:t>
      </w:r>
    </w:p>
    <w:p w:rsidR="00423395" w:rsidRDefault="00423395" w:rsidP="007E6A4E">
      <w:pPr>
        <w:pStyle w:val="ListParagraph"/>
        <w:numPr>
          <w:ilvl w:val="0"/>
          <w:numId w:val="2"/>
        </w:numPr>
        <w:spacing w:after="60"/>
      </w:pPr>
      <w:r>
        <w:t>ET_Gmath&gt;=8</w:t>
      </w:r>
    </w:p>
    <w:p w:rsidR="00423395" w:rsidRDefault="00423395" w:rsidP="007E6A4E">
      <w:pPr>
        <w:pStyle w:val="ListParagraph"/>
        <w:numPr>
          <w:ilvl w:val="0"/>
          <w:numId w:val="2"/>
        </w:numPr>
        <w:spacing w:after="60"/>
      </w:pPr>
      <w:r>
        <w:t>ET_English&gt;=18</w:t>
      </w:r>
    </w:p>
    <w:p w:rsidR="00FE3BBF" w:rsidRDefault="004E735D" w:rsidP="00145FDB">
      <w:pPr>
        <w:spacing w:after="60"/>
      </w:pPr>
      <w:r>
        <w:rPr>
          <w:b/>
          <w:u w:val="single"/>
        </w:rPr>
        <w:t>Q</w:t>
      </w:r>
      <w:r w:rsidR="00327448">
        <w:rPr>
          <w:b/>
          <w:u w:val="single"/>
        </w:rPr>
        <w:t>5</w:t>
      </w:r>
      <w:r w:rsidR="00FE3BBF">
        <w:t>:</w:t>
      </w:r>
      <w:r w:rsidR="00A91292">
        <w:t>Query the trainee who has the longest name, showing his/her age along with his/her basic information (as defined in the table)</w:t>
      </w:r>
    </w:p>
    <w:p w:rsidR="00BB703F" w:rsidRDefault="00BB703F" w:rsidP="00145FDB">
      <w:pPr>
        <w:spacing w:after="60"/>
      </w:pPr>
    </w:p>
    <w:p w:rsidR="00BB703F" w:rsidRDefault="00BB703F"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535EB" w:rsidRDefault="008535EB" w:rsidP="00145FDB">
      <w:pPr>
        <w:spacing w:after="60"/>
      </w:pPr>
    </w:p>
    <w:p w:rsidR="008535EB" w:rsidRDefault="008535EB" w:rsidP="00145FDB">
      <w:pPr>
        <w:spacing w:after="60"/>
      </w:pPr>
    </w:p>
    <w:p w:rsidR="008535EB" w:rsidRDefault="008535EB" w:rsidP="00145FDB">
      <w:pPr>
        <w:spacing w:after="60"/>
      </w:pPr>
    </w:p>
    <w:p w:rsidR="008535EB" w:rsidRDefault="008535EB" w:rsidP="00145FDB">
      <w:pPr>
        <w:spacing w:after="60"/>
      </w:pPr>
    </w:p>
    <w:p w:rsidR="0079475C" w:rsidRDefault="0011235E" w:rsidP="00BB703F">
      <w:pPr>
        <w:pStyle w:val="Heading1"/>
      </w:pPr>
      <w:bookmarkStart w:id="5" w:name="_Toc376788670"/>
      <w:bookmarkStart w:id="6" w:name="_Toc376809043"/>
      <w:r w:rsidRPr="00E3322E">
        <w:rPr>
          <w:u w:val="single"/>
        </w:rPr>
        <w:lastRenderedPageBreak/>
        <w:t>Exercise 2:</w:t>
      </w:r>
      <w:r w:rsidRPr="0011235E">
        <w:t xml:space="preserve"> Querying and Filtering Data</w:t>
      </w:r>
      <w:bookmarkEnd w:id="5"/>
      <w:r w:rsidR="009E00FF">
        <w:t xml:space="preserve"> (45')</w:t>
      </w:r>
      <w:bookmarkEnd w:id="6"/>
    </w:p>
    <w:p w:rsidR="0011235E" w:rsidRDefault="0011235E" w:rsidP="0011235E">
      <w:pPr>
        <w:spacing w:after="60" w:line="240" w:lineRule="auto"/>
      </w:pPr>
      <w:r w:rsidRPr="0011235E">
        <w:t>This exercise performs on AdventureWorks</w:t>
      </w:r>
      <w:r w:rsidR="006B4CE5">
        <w:t>2008</w:t>
      </w:r>
      <w:r w:rsidRPr="0011235E">
        <w:t xml:space="preserve"> database that included in the same folder with the assignment.</w:t>
      </w:r>
    </w:p>
    <w:tbl>
      <w:tblPr>
        <w:tblW w:w="0" w:type="auto"/>
        <w:tblLook w:val="01E0"/>
      </w:tblPr>
      <w:tblGrid>
        <w:gridCol w:w="1183"/>
        <w:gridCol w:w="905"/>
        <w:gridCol w:w="7124"/>
        <w:gridCol w:w="33"/>
      </w:tblGrid>
      <w:tr w:rsidR="00895A88" w:rsidRPr="00232A00" w:rsidTr="00093284">
        <w:trPr>
          <w:gridAfter w:val="1"/>
          <w:wAfter w:w="33" w:type="dxa"/>
        </w:trPr>
        <w:tc>
          <w:tcPr>
            <w:tcW w:w="2088" w:type="dxa"/>
            <w:gridSpan w:val="2"/>
          </w:tcPr>
          <w:p w:rsidR="00895A88" w:rsidRPr="00232A00" w:rsidRDefault="00895A88" w:rsidP="00093284">
            <w:pPr>
              <w:pStyle w:val="NoSpacing"/>
            </w:pPr>
            <w:r w:rsidRPr="00523214">
              <w:rPr>
                <w:rStyle w:val="Strong"/>
              </w:rPr>
              <w:t>Note</w:t>
            </w:r>
          </w:p>
        </w:tc>
        <w:tc>
          <w:tcPr>
            <w:tcW w:w="7124" w:type="dxa"/>
          </w:tcPr>
          <w:p w:rsidR="00895A88" w:rsidRPr="00232A00" w:rsidRDefault="00895A88" w:rsidP="00093284">
            <w:pPr>
              <w:pStyle w:val="NoSpacing"/>
            </w:pPr>
          </w:p>
          <w:p w:rsidR="00895A88" w:rsidRPr="00232A00" w:rsidRDefault="00895A88" w:rsidP="00093284">
            <w:pPr>
              <w:pStyle w:val="NoSpacing"/>
            </w:pPr>
            <w:r w:rsidRPr="00232A00">
              <w:t>A series of dots (…………) in result sets indicates that rows have been excluded for presentational reasons.</w:t>
            </w:r>
          </w:p>
        </w:tc>
      </w:tr>
      <w:tr w:rsidR="00895A88" w:rsidRPr="00232A00" w:rsidTr="00093284">
        <w:trPr>
          <w:gridAfter w:val="1"/>
          <w:wAfter w:w="33" w:type="dxa"/>
        </w:trPr>
        <w:tc>
          <w:tcPr>
            <w:tcW w:w="2088" w:type="dxa"/>
            <w:gridSpan w:val="2"/>
          </w:tcPr>
          <w:p w:rsidR="00895A88" w:rsidRPr="00895A88" w:rsidRDefault="00895A88" w:rsidP="00093284">
            <w:pPr>
              <w:pStyle w:val="NoSpacing"/>
            </w:pPr>
            <w:r w:rsidRPr="00895A88">
              <w:rPr>
                <w:rStyle w:val="Strong"/>
              </w:rPr>
              <w:t>Query 1</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Write a query that retrieves the columns ProductID, Name, Color and ListPrice from the Production.Product table</w:t>
            </w:r>
            <w:r>
              <w:t>,</w:t>
            </w:r>
            <w:r w:rsidRPr="00232A00">
              <w:t xml:space="preserve"> with no filter. Your result set should look something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ProductID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1           Adjustable Race                NULL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2           Bearing Ball                   NULL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3           BB Ball Bearing                NULL            0,00</w:t>
            </w:r>
          </w:p>
          <w:p w:rsidR="00895A88" w:rsidRPr="005F4788"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F4788">
              <w:rPr>
                <w:rFonts w:ascii="Courier New" w:hAnsi="Courier New" w:cs="Courier New"/>
                <w:noProof/>
                <w:sz w:val="16"/>
                <w:szCs w:val="16"/>
                <w:lang w:eastAsia="sv-SE"/>
              </w:rPr>
              <w:t>4           Headset Ball Bearings          NULL            0,00</w:t>
            </w:r>
          </w:p>
          <w:p w:rsidR="00895A88" w:rsidRPr="00544C49" w:rsidRDefault="00895A88" w:rsidP="00093284">
            <w:pPr>
              <w:spacing w:after="0" w:line="240" w:lineRule="auto"/>
              <w:rPr>
                <w:rFonts w:ascii="Times New Roman" w:hAnsi="Times New Roman"/>
                <w:sz w:val="24"/>
                <w:szCs w:val="24"/>
                <w:lang w:val="sv-SE" w:eastAsia="sv-SE"/>
              </w:rPr>
            </w:pPr>
            <w:r w:rsidRPr="00544C49">
              <w:rPr>
                <w:rFonts w:ascii="Courier New" w:hAnsi="Courier New" w:cs="Courier New"/>
                <w:noProof/>
                <w:sz w:val="16"/>
                <w:szCs w:val="16"/>
                <w:lang w:val="sv-SE" w:eastAsia="sv-SE"/>
              </w:rPr>
              <w:t>316         Blade                          NULL            0,00</w:t>
            </w:r>
          </w:p>
          <w:p w:rsidR="00895A88" w:rsidRPr="00544C49" w:rsidRDefault="00895A88" w:rsidP="00093284">
            <w:pPr>
              <w:spacing w:after="0" w:line="240" w:lineRule="auto"/>
              <w:rPr>
                <w:rFonts w:ascii="Times New Roman" w:hAnsi="Times New Roman"/>
                <w:noProof/>
                <w:sz w:val="24"/>
                <w:szCs w:val="24"/>
                <w:lang w:val="sv-SE" w:eastAsia="sv-SE"/>
              </w:rPr>
            </w:pPr>
            <w:r w:rsidRPr="00544C49">
              <w:rPr>
                <w:rFonts w:ascii="Times New Roman" w:hAnsi="Times New Roman"/>
                <w:noProof/>
                <w:sz w:val="24"/>
                <w:szCs w:val="24"/>
                <w:lang w:val="sv-SE"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r w:rsidRPr="00544C49">
              <w:rPr>
                <w:rFonts w:ascii="Courier New" w:hAnsi="Courier New" w:cs="Courier New"/>
                <w:noProof/>
                <w:sz w:val="16"/>
                <w:szCs w:val="16"/>
                <w:lang w:val="sv-SE" w:eastAsia="sv-SE"/>
              </w:rPr>
              <w:t>995         ML Bottom Bracket              NULL            101,24</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996         HL Bottom Bracket              NULL            121,49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997         Road-750 Black, 44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998         Road-750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999         Road-750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p>
          <w:p w:rsidR="00895A88" w:rsidRPr="00232A00" w:rsidRDefault="00895A88" w:rsidP="00093284">
            <w:pPr>
              <w:spacing w:after="0" w:line="240" w:lineRule="auto"/>
            </w:pPr>
            <w:r w:rsidRPr="00544C49">
              <w:rPr>
                <w:rFonts w:ascii="Courier New" w:hAnsi="Courier New" w:cs="Courier New"/>
                <w:noProof/>
                <w:sz w:val="16"/>
                <w:szCs w:val="16"/>
                <w:lang w:eastAsia="sv-SE"/>
              </w:rPr>
              <w:t>(504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F0086B" w:rsidRDefault="00895A88" w:rsidP="00093284">
            <w:pPr>
              <w:pStyle w:val="NoSpacing"/>
              <w:rPr>
                <w:rStyle w:val="Strong"/>
              </w:rPr>
            </w:pPr>
            <w:r w:rsidRPr="00895A88">
              <w:rPr>
                <w:rStyle w:val="Strong"/>
              </w:rPr>
              <w:t xml:space="preserve">Query </w:t>
            </w:r>
            <w:r w:rsidRPr="00F0086B">
              <w:rPr>
                <w:rStyle w:val="Strong"/>
              </w:rPr>
              <w:t>2</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Default="00895A88" w:rsidP="00093284">
            <w:pPr>
              <w:pStyle w:val="NoSpacing"/>
            </w:pPr>
            <w:r w:rsidRPr="00232A00">
              <w:t xml:space="preserve">Continue to work with the previous query and exclude those rows that </w:t>
            </w:r>
            <w:r>
              <w:t>are 0 for the column ListPrice</w:t>
            </w:r>
            <w:r w:rsidRPr="00232A00">
              <w:t xml:space="preserve">. Your result set should look something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ProductID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514         LL Mountain Seat Assembly      NULL            133,34</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515         ML Mountain Seat Assembly      NULL            147,14</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516         HL Mountain Seat Assembly      NULL            196,92</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517         LL Road Seat Assembly          NULL            133,34</w:t>
            </w:r>
          </w:p>
          <w:p w:rsidR="00895A88" w:rsidRPr="00544C49" w:rsidRDefault="00895A88" w:rsidP="00093284">
            <w:pPr>
              <w:spacing w:after="0" w:line="240" w:lineRule="auto"/>
              <w:rPr>
                <w:rFonts w:ascii="Times New Roman" w:hAnsi="Times New Roman"/>
                <w:sz w:val="24"/>
                <w:szCs w:val="24"/>
                <w:lang w:eastAsia="sv-SE"/>
              </w:rPr>
            </w:pPr>
            <w:r w:rsidRPr="00544C49">
              <w:rPr>
                <w:rFonts w:ascii="Courier New" w:hAnsi="Courier New" w:cs="Courier New"/>
                <w:noProof/>
                <w:sz w:val="16"/>
                <w:szCs w:val="16"/>
                <w:lang w:eastAsia="sv-SE"/>
              </w:rPr>
              <w:t>518         ML Road Seat Assembly          NULL            147,14</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997         Road-750 Black, 44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998         Road-750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999         Road-750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p>
          <w:p w:rsidR="00895A88" w:rsidRPr="00232A00" w:rsidRDefault="00895A88" w:rsidP="00093284">
            <w:pPr>
              <w:spacing w:after="0" w:line="240" w:lineRule="auto"/>
            </w:pPr>
            <w:r w:rsidRPr="00544C49">
              <w:rPr>
                <w:rFonts w:ascii="Courier New" w:hAnsi="Courier New" w:cs="Courier New"/>
                <w:noProof/>
                <w:sz w:val="16"/>
                <w:szCs w:val="16"/>
                <w:lang w:eastAsia="sv-SE"/>
              </w:rPr>
              <w:t>(304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F0086B" w:rsidRDefault="00895A88" w:rsidP="00093284">
            <w:pPr>
              <w:pStyle w:val="NoSpacing"/>
              <w:rPr>
                <w:rStyle w:val="Strong"/>
              </w:rPr>
            </w:pPr>
            <w:r w:rsidRPr="00895A88">
              <w:rPr>
                <w:rStyle w:val="Strong"/>
              </w:rPr>
              <w:t xml:space="preserve">Query </w:t>
            </w:r>
            <w:r w:rsidRPr="00F0086B">
              <w:rPr>
                <w:rStyle w:val="Strong"/>
              </w:rPr>
              <w:t>3</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Use the same query, but this time you just want to see the rows that </w:t>
            </w:r>
            <w:r>
              <w:t>are</w:t>
            </w:r>
            <w:r w:rsidRPr="00232A00">
              <w:t xml:space="preserve"> NULL </w:t>
            </w:r>
            <w:r>
              <w:t>for the</w:t>
            </w:r>
            <w:r w:rsidRPr="00232A00">
              <w:t xml:space="preserve"> Color</w:t>
            </w:r>
            <w:r>
              <w:t xml:space="preserve"> column</w:t>
            </w:r>
            <w:r w:rsidRPr="00232A00">
              <w:t xml:space="preserve">. Your result set should look something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ProductID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1           Adjustable Race                NULL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2           Bearing Ball                   NULL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3           BB Ball Bearing                NULL            0,00</w:t>
            </w:r>
          </w:p>
          <w:p w:rsidR="00895A88" w:rsidRPr="005F4788"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F4788">
              <w:rPr>
                <w:rFonts w:ascii="Courier New" w:hAnsi="Courier New" w:cs="Courier New"/>
                <w:noProof/>
                <w:sz w:val="16"/>
                <w:szCs w:val="16"/>
                <w:lang w:eastAsia="sv-SE"/>
              </w:rPr>
              <w:t>4           Headset Ball Bearings          NULL            0,00</w:t>
            </w:r>
          </w:p>
          <w:p w:rsidR="00895A88" w:rsidRPr="00544C49" w:rsidRDefault="00895A88" w:rsidP="00093284">
            <w:pPr>
              <w:spacing w:after="0" w:line="240" w:lineRule="auto"/>
              <w:rPr>
                <w:rFonts w:ascii="Times New Roman" w:hAnsi="Times New Roman"/>
                <w:sz w:val="24"/>
                <w:szCs w:val="24"/>
                <w:lang w:val="sv-SE" w:eastAsia="sv-SE"/>
              </w:rPr>
            </w:pPr>
            <w:r w:rsidRPr="00544C49">
              <w:rPr>
                <w:rFonts w:ascii="Courier New" w:hAnsi="Courier New" w:cs="Courier New"/>
                <w:noProof/>
                <w:sz w:val="16"/>
                <w:szCs w:val="16"/>
                <w:lang w:val="sv-SE" w:eastAsia="sv-SE"/>
              </w:rPr>
              <w:t>316         Blade                          NULL            0,00</w:t>
            </w:r>
          </w:p>
          <w:p w:rsidR="00895A88" w:rsidRPr="00544C49" w:rsidRDefault="00895A88" w:rsidP="00093284">
            <w:pPr>
              <w:spacing w:after="0" w:line="240" w:lineRule="auto"/>
              <w:rPr>
                <w:rFonts w:ascii="Times New Roman" w:hAnsi="Times New Roman"/>
                <w:sz w:val="24"/>
                <w:szCs w:val="24"/>
                <w:lang w:val="sv-SE" w:eastAsia="sv-SE"/>
              </w:rPr>
            </w:pPr>
            <w:r w:rsidRPr="00544C49">
              <w:rPr>
                <w:rFonts w:ascii="Times New Roman" w:hAnsi="Times New Roman"/>
                <w:sz w:val="24"/>
                <w:szCs w:val="24"/>
                <w:lang w:val="sv-SE"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r w:rsidRPr="00544C49">
              <w:rPr>
                <w:rFonts w:ascii="Courier New" w:hAnsi="Courier New" w:cs="Courier New"/>
                <w:noProof/>
                <w:sz w:val="16"/>
                <w:szCs w:val="16"/>
                <w:lang w:val="sv-SE" w:eastAsia="sv-SE"/>
              </w:rPr>
              <w:t>947         HL Touring Handlebars          NULL            91,57</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r w:rsidRPr="00544C49">
              <w:rPr>
                <w:rFonts w:ascii="Courier New" w:hAnsi="Courier New" w:cs="Courier New"/>
                <w:noProof/>
                <w:sz w:val="16"/>
                <w:szCs w:val="16"/>
                <w:lang w:val="sv-SE" w:eastAsia="sv-SE"/>
              </w:rPr>
              <w:t>994         LL Bottom Bracket              NULL            53,99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r w:rsidRPr="00544C49">
              <w:rPr>
                <w:rFonts w:ascii="Courier New" w:hAnsi="Courier New" w:cs="Courier New"/>
                <w:noProof/>
                <w:sz w:val="16"/>
                <w:szCs w:val="16"/>
                <w:lang w:val="sv-SE" w:eastAsia="sv-SE"/>
              </w:rPr>
              <w:t>995         ML Bottom Bracket              NULL            101,24</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r w:rsidRPr="00544C49">
              <w:rPr>
                <w:rFonts w:ascii="Courier New" w:hAnsi="Courier New" w:cs="Courier New"/>
                <w:noProof/>
                <w:sz w:val="16"/>
                <w:szCs w:val="16"/>
                <w:lang w:val="sv-SE" w:eastAsia="sv-SE"/>
              </w:rPr>
              <w:t>996         HL Bottom Bracket              NULL            121,49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val="sv-SE" w:eastAsia="sv-SE"/>
              </w:rPr>
            </w:pPr>
          </w:p>
          <w:p w:rsidR="00895A88" w:rsidRPr="00232A00" w:rsidRDefault="00895A88" w:rsidP="00093284">
            <w:pPr>
              <w:pStyle w:val="NoSpacing"/>
            </w:pPr>
            <w:r w:rsidRPr="00544C49">
              <w:rPr>
                <w:rFonts w:ascii="Courier New" w:hAnsi="Courier New" w:cs="Courier New"/>
                <w:noProof/>
                <w:sz w:val="16"/>
                <w:szCs w:val="16"/>
                <w:lang w:eastAsia="sv-SE"/>
              </w:rPr>
              <w:t>(248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F0086B" w:rsidRDefault="00895A88" w:rsidP="00093284">
            <w:pPr>
              <w:pStyle w:val="NoSpacing"/>
              <w:rPr>
                <w:rStyle w:val="Strong"/>
              </w:rPr>
            </w:pPr>
            <w:r w:rsidRPr="00895A88">
              <w:rPr>
                <w:rStyle w:val="Strong"/>
              </w:rPr>
              <w:t xml:space="preserve">Query </w:t>
            </w:r>
            <w:r w:rsidRPr="00F0086B">
              <w:rPr>
                <w:rStyle w:val="Strong"/>
              </w:rPr>
              <w:t>4</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Use the same query, but this time you just want to see the rows that </w:t>
            </w:r>
            <w:r>
              <w:rPr>
                <w:i/>
              </w:rPr>
              <w:t>are not</w:t>
            </w:r>
            <w:r w:rsidRPr="00232A00">
              <w:t xml:space="preserve"> NULL </w:t>
            </w:r>
            <w:r>
              <w:t>for the</w:t>
            </w:r>
            <w:r w:rsidRPr="00232A00">
              <w:t xml:space="preserve"> Color</w:t>
            </w:r>
            <w:r>
              <w:t xml:space="preserve"> column</w:t>
            </w:r>
            <w:r w:rsidRPr="00232A00">
              <w:t xml:space="preserve">. Your result set should look something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ProductID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317         LL Crankarm                    Black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318         ML Crankarm                    Black           0,00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319         HL Crankarm                    Black           0,00</w:t>
            </w:r>
          </w:p>
          <w:p w:rsidR="00895A88" w:rsidRPr="00544C49" w:rsidRDefault="00895A88" w:rsidP="00093284">
            <w:pPr>
              <w:spacing w:after="0" w:line="240" w:lineRule="auto"/>
              <w:rPr>
                <w:rFonts w:ascii="Times New Roman" w:hAnsi="Times New Roman"/>
                <w:sz w:val="24"/>
                <w:szCs w:val="24"/>
                <w:lang w:eastAsia="sv-SE"/>
              </w:rPr>
            </w:pPr>
            <w:r w:rsidRPr="00544C49">
              <w:rPr>
                <w:rFonts w:ascii="Courier New" w:hAnsi="Courier New" w:cs="Courier New"/>
                <w:noProof/>
                <w:sz w:val="16"/>
                <w:szCs w:val="16"/>
                <w:lang w:eastAsia="sv-SE"/>
              </w:rPr>
              <w:t>320         Chainring Bolts                Silver          0,00</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992         Mountain-500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993         Mountain-500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997         Road-750 Black, 44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998         Road-750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999         Road-750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p>
          <w:p w:rsidR="00895A88" w:rsidRPr="00232A00" w:rsidRDefault="00895A88" w:rsidP="00093284">
            <w:pPr>
              <w:pStyle w:val="NoSpacing"/>
            </w:pPr>
            <w:r w:rsidRPr="00544C49">
              <w:rPr>
                <w:rFonts w:ascii="Courier New" w:hAnsi="Courier New" w:cs="Courier New"/>
                <w:noProof/>
                <w:sz w:val="16"/>
                <w:szCs w:val="16"/>
                <w:lang w:eastAsia="sv-SE"/>
              </w:rPr>
              <w:t>(256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FC685B" w:rsidTr="00093284">
        <w:trPr>
          <w:gridAfter w:val="1"/>
          <w:wAfter w:w="33" w:type="dxa"/>
        </w:trPr>
        <w:tc>
          <w:tcPr>
            <w:tcW w:w="2088" w:type="dxa"/>
            <w:gridSpan w:val="2"/>
          </w:tcPr>
          <w:p w:rsidR="00895A88" w:rsidRPr="00D77634" w:rsidRDefault="00895A88" w:rsidP="00093284">
            <w:pPr>
              <w:pStyle w:val="NoSpacing"/>
              <w:rPr>
                <w:rStyle w:val="Strong"/>
              </w:rPr>
            </w:pPr>
            <w:r w:rsidRPr="00895A88">
              <w:rPr>
                <w:rStyle w:val="Strong"/>
              </w:rPr>
              <w:t xml:space="preserve">Query </w:t>
            </w:r>
            <w:r w:rsidRPr="00D77634">
              <w:rPr>
                <w:rStyle w:val="Strong"/>
              </w:rPr>
              <w:t>5</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Now, combine two search arguments in the query you have been working with. You just want to see the rows that </w:t>
            </w:r>
            <w:r>
              <w:rPr>
                <w:i/>
              </w:rPr>
              <w:t>are not</w:t>
            </w:r>
            <w:r w:rsidRPr="00232A00">
              <w:t xml:space="preserve"> NULL </w:t>
            </w:r>
            <w:r>
              <w:t>for</w:t>
            </w:r>
            <w:r w:rsidRPr="00232A00">
              <w:t xml:space="preserve"> the column Color</w:t>
            </w:r>
            <w:r>
              <w:t>,</w:t>
            </w:r>
            <w:r w:rsidRPr="00232A00">
              <w:t xml:space="preserve"> and the column ListPrice</w:t>
            </w:r>
            <w:r>
              <w:t xml:space="preserve">has </w:t>
            </w:r>
            <w:r w:rsidRPr="00232A00">
              <w:t xml:space="preserve">a value greater than zero. Your result set should look something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ProductID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680         HL Road Frame - Black, 58      Black           1431,50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706         HL Road Frame - Red, 58        Red             1431,50</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707         Sport-100 Helmet, Red          Red             34,99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708         Sport-100 Helmet, Black        Black           34,99</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993         Mountain-500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997         Road-750 Black, 44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998         Road-750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r w:rsidRPr="00544C49">
              <w:rPr>
                <w:rFonts w:ascii="Courier New" w:hAnsi="Courier New" w:cs="Courier New"/>
                <w:noProof/>
                <w:sz w:val="16"/>
                <w:szCs w:val="16"/>
                <w:lang w:eastAsia="sv-SE"/>
              </w:rPr>
              <w:t>999         Road-750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6"/>
                <w:szCs w:val="16"/>
                <w:lang w:eastAsia="sv-SE"/>
              </w:rPr>
            </w:pPr>
          </w:p>
          <w:p w:rsidR="00895A88" w:rsidRPr="00FC685B" w:rsidRDefault="00895A88" w:rsidP="00093284">
            <w:pPr>
              <w:spacing w:after="0" w:line="240" w:lineRule="auto"/>
              <w:rPr>
                <w:rFonts w:ascii="Times New Roman" w:hAnsi="Times New Roman"/>
                <w:sz w:val="24"/>
                <w:szCs w:val="24"/>
                <w:lang w:eastAsia="sv-SE"/>
              </w:rPr>
            </w:pPr>
            <w:r w:rsidRPr="00544C49">
              <w:rPr>
                <w:rFonts w:ascii="Courier New" w:hAnsi="Courier New" w:cs="Courier New"/>
                <w:noProof/>
                <w:sz w:val="16"/>
                <w:szCs w:val="16"/>
                <w:lang w:eastAsia="sv-SE"/>
              </w:rPr>
              <w:t>(245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D77634" w:rsidRDefault="00895A88" w:rsidP="00093284">
            <w:pPr>
              <w:pStyle w:val="NoSpacing"/>
              <w:rPr>
                <w:rStyle w:val="Strong"/>
              </w:rPr>
            </w:pPr>
            <w:r w:rsidRPr="00895A88">
              <w:rPr>
                <w:rStyle w:val="Strong"/>
              </w:rPr>
              <w:t xml:space="preserve">Query </w:t>
            </w:r>
            <w:r w:rsidRPr="00D77634">
              <w:rPr>
                <w:rStyle w:val="Strong"/>
              </w:rPr>
              <w:t>6</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Now we want a report that concatenates the columns Name and Color from the Production.Product table. Your result set should look something like the following. Make sure you exclude rows that </w:t>
            </w:r>
            <w:r w:rsidR="003978C3">
              <w:t xml:space="preserve">are </w:t>
            </w:r>
            <w:r w:rsidRPr="00232A00">
              <w:t>NULL</w:t>
            </w:r>
            <w:r w:rsidR="003978C3">
              <w:t xml:space="preserve"> for </w:t>
            </w:r>
            <w:r w:rsidRPr="00232A00">
              <w:t>the column Color. Also notice the column name.</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And Color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LL Crankarm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ML Crankarm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HL Crankarm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val="sv-SE" w:eastAsia="sv-SE"/>
              </w:rPr>
            </w:pPr>
            <w:r w:rsidRPr="00544C49">
              <w:rPr>
                <w:rFonts w:ascii="Courier New" w:hAnsi="Courier New" w:cs="Courier New"/>
                <w:noProof/>
                <w:sz w:val="20"/>
                <w:szCs w:val="20"/>
                <w:lang w:val="sv-SE" w:eastAsia="sv-SE"/>
              </w:rPr>
              <w:t>Chainring Bolts : 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val="sv-SE" w:eastAsia="sv-SE"/>
              </w:rPr>
            </w:pPr>
            <w:r w:rsidRPr="00544C49">
              <w:rPr>
                <w:rFonts w:ascii="Courier New" w:hAnsi="Courier New" w:cs="Courier New"/>
                <w:noProof/>
                <w:sz w:val="20"/>
                <w:szCs w:val="20"/>
                <w:lang w:val="sv-SE" w:eastAsia="sv-SE"/>
              </w:rPr>
              <w:t>Chainring Nut : Silver</w:t>
            </w:r>
          </w:p>
          <w:p w:rsidR="00895A88" w:rsidRPr="00544C49" w:rsidRDefault="00895A88" w:rsidP="00093284">
            <w:pPr>
              <w:spacing w:after="0" w:line="240" w:lineRule="auto"/>
              <w:rPr>
                <w:rFonts w:ascii="Times New Roman" w:hAnsi="Times New Roman"/>
                <w:sz w:val="20"/>
                <w:szCs w:val="20"/>
                <w:lang w:eastAsia="sv-SE"/>
              </w:rPr>
            </w:pPr>
            <w:r w:rsidRPr="00544C49">
              <w:rPr>
                <w:rFonts w:ascii="Courier New" w:hAnsi="Courier New" w:cs="Courier New"/>
                <w:noProof/>
                <w:sz w:val="20"/>
                <w:szCs w:val="20"/>
                <w:lang w:eastAsia="sv-SE"/>
              </w:rPr>
              <w:t>Chainring : Black</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Mountain-500 Black, 44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Mountain-500 Black, 48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Mountain-500 Black, 52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Road-750 Black, 44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lastRenderedPageBreak/>
              <w:t>Road-750 Black, 48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Road-750 Black, 52 :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3644AC" w:rsidRDefault="00895A88" w:rsidP="00093284">
            <w:pPr>
              <w:pStyle w:val="NoSpacing"/>
              <w:rPr>
                <w:rFonts w:ascii="Courier New" w:hAnsi="Courier New" w:cs="Courier New"/>
                <w:noProof/>
                <w:sz w:val="20"/>
                <w:szCs w:val="20"/>
                <w:lang w:eastAsia="sv-SE"/>
              </w:rPr>
            </w:pPr>
            <w:r w:rsidRPr="00544C49">
              <w:rPr>
                <w:rFonts w:ascii="Courier New" w:hAnsi="Courier New" w:cs="Courier New"/>
                <w:noProof/>
                <w:sz w:val="20"/>
                <w:szCs w:val="20"/>
                <w:lang w:eastAsia="sv-SE"/>
              </w:rPr>
              <w:t>(256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FC685B" w:rsidRDefault="00563E80" w:rsidP="00093284">
            <w:pPr>
              <w:pStyle w:val="NoSpacing"/>
              <w:rPr>
                <w:rStyle w:val="Strong"/>
              </w:rPr>
            </w:pPr>
            <w:r w:rsidRPr="00895A88">
              <w:rPr>
                <w:rStyle w:val="Strong"/>
              </w:rPr>
              <w:t xml:space="preserve">Query </w:t>
            </w:r>
            <w:r w:rsidR="00895A88" w:rsidRPr="00FC685B">
              <w:rPr>
                <w:rStyle w:val="Strong"/>
              </w:rPr>
              <w:t>7</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Customize the previous query </w:t>
            </w:r>
            <w:r>
              <w:t xml:space="preserve">so the answer </w:t>
            </w:r>
            <w:r w:rsidRPr="00232A00">
              <w:t xml:space="preserve">looks like the following.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And Color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LL Crankarm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ML Crankarm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HL Crankarm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Chainring Bolts  --  COLOR: 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Chainring Nut  --  COLOR: Silver</w:t>
            </w:r>
          </w:p>
          <w:p w:rsidR="00895A88" w:rsidRPr="00544C49" w:rsidRDefault="00895A88" w:rsidP="00093284">
            <w:pPr>
              <w:spacing w:after="0" w:line="240" w:lineRule="auto"/>
              <w:rPr>
                <w:rFonts w:ascii="Times New Roman" w:hAnsi="Times New Roman"/>
                <w:sz w:val="20"/>
                <w:szCs w:val="20"/>
                <w:lang w:eastAsia="sv-SE"/>
              </w:rPr>
            </w:pPr>
            <w:r w:rsidRPr="00544C49">
              <w:rPr>
                <w:rFonts w:ascii="Courier New" w:hAnsi="Courier New" w:cs="Courier New"/>
                <w:noProof/>
                <w:sz w:val="20"/>
                <w:szCs w:val="20"/>
                <w:lang w:eastAsia="sv-SE"/>
              </w:rPr>
              <w:t>NAME: Chainring  --  COLOR: Black</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Mountain-500 Black, 48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Mountain-500 Black, 52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Road-750 Black, 44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Road-750 Black, 48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NAME: Road-750 Black, 52  --  COLOR: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232A00" w:rsidRDefault="00895A88" w:rsidP="00093284">
            <w:pPr>
              <w:spacing w:after="0" w:line="240" w:lineRule="auto"/>
            </w:pPr>
            <w:r w:rsidRPr="00544C49">
              <w:rPr>
                <w:rFonts w:ascii="Courier New" w:hAnsi="Courier New" w:cs="Courier New"/>
                <w:noProof/>
                <w:sz w:val="20"/>
                <w:szCs w:val="20"/>
                <w:lang w:eastAsia="sv-SE"/>
              </w:rPr>
              <w:t>(256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8</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Now we would like to see the columns ProductID and Name from the Production.Product table filtered by ProductID from 400 to 500. Write a query that makes your result set look something like the following. Try to make your </w:t>
            </w:r>
            <w:r>
              <w:t>WHERE</w:t>
            </w:r>
            <w:r w:rsidRPr="00232A00">
              <w:t xml:space="preserve"> clause as simple and readable as possible.</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ProductID   Name</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400         LL Hub</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401         HL Hub</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402         Keyed Washer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403         External Lock Washer 3</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404         External Lock Washer 4</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405         External Lock Washer 9</w:t>
            </w:r>
          </w:p>
          <w:p w:rsidR="00895A88" w:rsidRPr="00544C49" w:rsidRDefault="00895A88" w:rsidP="00093284">
            <w:pPr>
              <w:spacing w:after="0" w:line="240" w:lineRule="auto"/>
              <w:rPr>
                <w:rFonts w:ascii="Times New Roman" w:hAnsi="Times New Roman"/>
                <w:sz w:val="20"/>
                <w:szCs w:val="20"/>
                <w:lang w:eastAsia="sv-SE"/>
              </w:rPr>
            </w:pPr>
            <w:r w:rsidRPr="00544C49">
              <w:rPr>
                <w:rFonts w:ascii="Courier New" w:hAnsi="Courier New" w:cs="Courier New"/>
                <w:noProof/>
                <w:sz w:val="20"/>
                <w:szCs w:val="20"/>
                <w:lang w:eastAsia="sv-SE"/>
              </w:rPr>
              <w:t>406         External Lock Washer 5</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494         Paint - 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495         Paint - Blue</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496         Paint - Yellow</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497         Pinch Bolt</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232A00" w:rsidRDefault="00895A88" w:rsidP="00093284">
            <w:pPr>
              <w:pStyle w:val="NoSpacing"/>
            </w:pPr>
            <w:r w:rsidRPr="00544C49">
              <w:rPr>
                <w:rFonts w:ascii="Courier New" w:hAnsi="Courier New" w:cs="Courier New"/>
                <w:noProof/>
                <w:sz w:val="20"/>
                <w:szCs w:val="20"/>
                <w:lang w:eastAsia="sv-SE"/>
              </w:rPr>
              <w:t>(98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9</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W</w:t>
            </w:r>
            <w:r>
              <w:t>e</w:t>
            </w:r>
            <w:r w:rsidRPr="00232A00">
              <w:t xml:space="preserve"> would like to see the columns ProductID, Name and color from the Production.Product table </w:t>
            </w:r>
            <w:r>
              <w:t>restricted to</w:t>
            </w:r>
            <w:r w:rsidRPr="00232A00">
              <w:t xml:space="preserve"> the colors black and blue. Write a query that makes your result set look something like the following. Try to make your </w:t>
            </w:r>
            <w:r>
              <w:t>WHERE</w:t>
            </w:r>
            <w:r w:rsidRPr="00232A00">
              <w:t xml:space="preserve"> clause as simple and readable as possible.</w:t>
            </w:r>
          </w:p>
          <w:p w:rsidR="00895A88" w:rsidRDefault="00895A88" w:rsidP="00093284">
            <w:pPr>
              <w:pStyle w:val="NoSpacing"/>
            </w:pPr>
          </w:p>
          <w:p w:rsidR="00895A88" w:rsidRDefault="00895A88" w:rsidP="00093284">
            <w:pPr>
              <w:pStyle w:val="NoSpacing"/>
            </w:pP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ProductID   Name                                color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lastRenderedPageBreak/>
              <w:t>----------- -----------------------------------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317         LL Crankarm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318         ML Crankarm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319         HL Crankarm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322         Chainring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680         HL Road Frame - Black, 58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708         Sport-100 Helmet, Black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711         Sport-100 Helmet, Blue              Blue</w:t>
            </w:r>
          </w:p>
          <w:p w:rsidR="00895A88" w:rsidRPr="00544C49" w:rsidRDefault="00895A88" w:rsidP="00093284">
            <w:pPr>
              <w:spacing w:after="0" w:line="240" w:lineRule="auto"/>
              <w:rPr>
                <w:rFonts w:ascii="Times New Roman" w:hAnsi="Times New Roman"/>
                <w:sz w:val="20"/>
                <w:szCs w:val="20"/>
                <w:lang w:eastAsia="sv-SE"/>
              </w:rPr>
            </w:pPr>
            <w:r w:rsidRPr="00544C49">
              <w:rPr>
                <w:rFonts w:ascii="Courier New" w:hAnsi="Courier New" w:cs="Courier New"/>
                <w:noProof/>
                <w:sz w:val="20"/>
                <w:szCs w:val="20"/>
                <w:lang w:eastAsia="sv-SE"/>
              </w:rPr>
              <w:t>722         LL Road Frame - Black, 58           Black</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992         Mountain-500 Black, 48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993         Mountain-500 Black, 52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997         Road-750 Black, 44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998         Road-750 Black, 48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999         Road-750 Black, 52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232A00" w:rsidRDefault="00895A88" w:rsidP="00093284">
            <w:pPr>
              <w:spacing w:after="0" w:line="240" w:lineRule="auto"/>
            </w:pPr>
            <w:r w:rsidRPr="00544C49">
              <w:rPr>
                <w:rFonts w:ascii="Courier New" w:hAnsi="Courier New" w:cs="Courier New"/>
                <w:noProof/>
                <w:sz w:val="20"/>
                <w:szCs w:val="20"/>
                <w:lang w:eastAsia="sv-SE"/>
              </w:rPr>
              <w:t>(119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10</w:t>
            </w:r>
          </w:p>
          <w:p w:rsidR="00895A88" w:rsidRPr="00232A00" w:rsidRDefault="00895A88" w:rsidP="00093284">
            <w:pPr>
              <w:pStyle w:val="NoSpacing"/>
            </w:pPr>
          </w:p>
        </w:tc>
        <w:tc>
          <w:tcPr>
            <w:tcW w:w="7124" w:type="dxa"/>
          </w:tcPr>
          <w:p w:rsidR="00895A88" w:rsidRDefault="00895A88" w:rsidP="00093284">
            <w:pPr>
              <w:pStyle w:val="NoSpacing"/>
            </w:pPr>
          </w:p>
          <w:p w:rsidR="00895A88" w:rsidRPr="00232A00" w:rsidRDefault="00895A88" w:rsidP="00093284">
            <w:pPr>
              <w:pStyle w:val="NoSpacing"/>
            </w:pPr>
            <w:r w:rsidRPr="000467AE">
              <w:rPr>
                <w:rStyle w:val="Strong"/>
              </w:rPr>
              <w:t>Wildcards</w:t>
            </w:r>
          </w:p>
          <w:p w:rsidR="00895A88" w:rsidRPr="00232A00" w:rsidRDefault="00895A88" w:rsidP="00093284">
            <w:pPr>
              <w:pStyle w:val="NoSpacing"/>
            </w:pPr>
          </w:p>
          <w:p w:rsidR="00895A88" w:rsidRPr="00232A00" w:rsidRDefault="00895A88" w:rsidP="00093284">
            <w:pPr>
              <w:pStyle w:val="NoSpacing"/>
            </w:pPr>
            <w:r w:rsidRPr="00232A00">
              <w:t xml:space="preserve">This exercise and the next three following will make use of wildcards in Transact-SQL. To begin with, we would like a report on products that begins with the letter S. </w:t>
            </w:r>
          </w:p>
          <w:p w:rsidR="00895A88" w:rsidRPr="00232A00" w:rsidRDefault="00895A88" w:rsidP="00093284">
            <w:pPr>
              <w:pStyle w:val="NoSpacing"/>
            </w:pPr>
          </w:p>
          <w:p w:rsidR="00895A88" w:rsidRPr="00232A00" w:rsidRDefault="00895A88" w:rsidP="00093284">
            <w:pPr>
              <w:pStyle w:val="NoSpacing"/>
            </w:pPr>
            <w:r w:rsidRPr="00232A00">
              <w:t xml:space="preserve">Write a query that retrieves the columns Name and ListPrice from the Production.Product table. Your result set should look something like the following. Order the result set by </w:t>
            </w:r>
            <w:r>
              <w:t>the</w:t>
            </w:r>
            <w:r w:rsidRPr="00232A00">
              <w:t xml:space="preserve"> Name</w:t>
            </w:r>
            <w:r>
              <w:t xml:space="preserve"> column</w:t>
            </w:r>
            <w:r w:rsidRPr="00232A00">
              <w:t xml:space="preserve">. </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Name                                               ListPrice</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Seat Lug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Seat Post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Seat Stays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Seat Tube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 xml:space="preserve">Short-Sleeve Classic </w:t>
            </w:r>
            <w:smartTag w:uri="urn:schemas-microsoft-com:office:smarttags" w:element="place">
              <w:r w:rsidRPr="00544C49">
                <w:rPr>
                  <w:rFonts w:ascii="Courier New" w:hAnsi="Courier New" w:cs="Courier New"/>
                  <w:noProof/>
                  <w:sz w:val="18"/>
                  <w:szCs w:val="18"/>
                  <w:lang w:eastAsia="sv-SE"/>
                </w:rPr>
                <w:t>Jersey</w:t>
              </w:r>
            </w:smartTag>
            <w:r w:rsidRPr="00544C49">
              <w:rPr>
                <w:rFonts w:ascii="Courier New" w:hAnsi="Courier New" w:cs="Courier New"/>
                <w:noProof/>
                <w:sz w:val="18"/>
                <w:szCs w:val="18"/>
                <w:lang w:eastAsia="sv-SE"/>
              </w:rPr>
              <w:t>, L                     53,99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 xml:space="preserve">Short-Sleeve Classic </w:t>
            </w:r>
            <w:smartTag w:uri="urn:schemas-microsoft-com:office:smarttags" w:element="place">
              <w:r w:rsidRPr="00544C49">
                <w:rPr>
                  <w:rFonts w:ascii="Courier New" w:hAnsi="Courier New" w:cs="Courier New"/>
                  <w:noProof/>
                  <w:sz w:val="18"/>
                  <w:szCs w:val="18"/>
                  <w:lang w:eastAsia="sv-SE"/>
                </w:rPr>
                <w:t>Jersey</w:t>
              </w:r>
            </w:smartTag>
            <w:r w:rsidRPr="00544C49">
              <w:rPr>
                <w:rFonts w:ascii="Courier New" w:hAnsi="Courier New" w:cs="Courier New"/>
                <w:noProof/>
                <w:sz w:val="18"/>
                <w:szCs w:val="18"/>
                <w:lang w:eastAsia="sv-SE"/>
              </w:rPr>
              <w:t>, M                     53,99</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Sport-100 Helmet, Blue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Sport-100 Helmet, Red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Steerer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Stem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p>
          <w:p w:rsidR="00895A88" w:rsidRPr="00232A00" w:rsidRDefault="00895A88" w:rsidP="00093284">
            <w:pPr>
              <w:pStyle w:val="NoSpacing"/>
            </w:pPr>
            <w:r w:rsidRPr="00544C49">
              <w:rPr>
                <w:rFonts w:ascii="Courier New" w:hAnsi="Courier New" w:cs="Courier New"/>
                <w:noProof/>
                <w:sz w:val="18"/>
                <w:szCs w:val="18"/>
                <w:lang w:eastAsia="sv-SE"/>
              </w:rPr>
              <w:t>(14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0467AE"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11</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Default="00895A88" w:rsidP="00093284">
            <w:pPr>
              <w:pStyle w:val="NoSpacing"/>
            </w:pPr>
            <w:r w:rsidRPr="00232A00">
              <w:t xml:space="preserve">Now we would like a report on products that begins with the letters S or A. Write a query that retrieves the columns Name and ListPrice from the Production.Product table. Your result set should look something like the following. Order the result set by </w:t>
            </w:r>
            <w:r>
              <w:t xml:space="preserve">the </w:t>
            </w:r>
            <w:r w:rsidRPr="00232A00">
              <w:t>Name</w:t>
            </w:r>
            <w:r>
              <w:t xml:space="preserve"> column</w:t>
            </w:r>
            <w:r w:rsidRPr="00232A00">
              <w:t>.</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Name                                               ListPrice</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Adjustable Race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All-Purpose Bike Stand                             159,00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AWC Logo Cap                                       8,99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Seat Lug                                           0,00</w:t>
            </w:r>
          </w:p>
          <w:p w:rsidR="00895A88" w:rsidRPr="00544C49" w:rsidRDefault="00895A88" w:rsidP="00093284">
            <w:pPr>
              <w:spacing w:after="0" w:line="240" w:lineRule="auto"/>
              <w:rPr>
                <w:rFonts w:ascii="Times New Roman" w:hAnsi="Times New Roman"/>
                <w:sz w:val="18"/>
                <w:szCs w:val="18"/>
                <w:lang w:eastAsia="sv-SE"/>
              </w:rPr>
            </w:pPr>
            <w:r w:rsidRPr="00544C49">
              <w:rPr>
                <w:rFonts w:ascii="Courier New" w:hAnsi="Courier New" w:cs="Courier New"/>
                <w:noProof/>
                <w:sz w:val="18"/>
                <w:szCs w:val="18"/>
                <w:lang w:eastAsia="sv-SE"/>
              </w:rPr>
              <w:t>Seat Post                                          0,00</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lastRenderedPageBreak/>
              <w:t>Sport-100 Helmet, Red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Steerer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Stem                                               0,00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p>
          <w:p w:rsidR="00895A88" w:rsidRPr="000467AE" w:rsidRDefault="00895A88" w:rsidP="00093284">
            <w:pPr>
              <w:spacing w:after="0" w:line="240" w:lineRule="auto"/>
              <w:rPr>
                <w:rFonts w:ascii="Times New Roman" w:hAnsi="Times New Roman"/>
                <w:sz w:val="18"/>
                <w:szCs w:val="18"/>
                <w:lang w:eastAsia="sv-SE"/>
              </w:rPr>
            </w:pPr>
            <w:r w:rsidRPr="00544C49">
              <w:rPr>
                <w:rFonts w:ascii="Courier New" w:hAnsi="Courier New" w:cs="Courier New"/>
                <w:noProof/>
                <w:sz w:val="18"/>
                <w:szCs w:val="18"/>
                <w:lang w:eastAsia="sv-SE"/>
              </w:rPr>
              <w:t>(17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12</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Adjust your query so you retrieve rows that have a Name that begins with the letters SPO, but is then </w:t>
            </w:r>
            <w:r w:rsidRPr="00232A00">
              <w:rPr>
                <w:i/>
              </w:rPr>
              <w:t>not</w:t>
            </w:r>
            <w:r w:rsidRPr="00232A00">
              <w:t xml:space="preserve"> followed by the letter K. After this zero or more letters can exists. Order the result set by </w:t>
            </w:r>
            <w:r>
              <w:t xml:space="preserve">the </w:t>
            </w:r>
            <w:r w:rsidRPr="000467AE">
              <w:rPr>
                <w:i/>
              </w:rPr>
              <w:t>Name</w:t>
            </w:r>
            <w:r>
              <w:t xml:space="preserve"> column</w:t>
            </w:r>
            <w:r w:rsidRPr="00232A00">
              <w:t>.</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Name                                               ListPrice</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Sport-100 Helmet, Black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Sport-100 Helmet, Blue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r w:rsidRPr="00544C49">
              <w:rPr>
                <w:rFonts w:ascii="Courier New" w:hAnsi="Courier New" w:cs="Courier New"/>
                <w:noProof/>
                <w:sz w:val="18"/>
                <w:szCs w:val="18"/>
                <w:lang w:eastAsia="sv-SE"/>
              </w:rPr>
              <w:t>Sport-100 Helmet, Red                              34,99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eastAsia="sv-SE"/>
              </w:rPr>
            </w:pPr>
          </w:p>
          <w:p w:rsidR="00895A88" w:rsidRPr="00232A00" w:rsidRDefault="00895A88" w:rsidP="00093284">
            <w:pPr>
              <w:pStyle w:val="NoSpacing"/>
            </w:pPr>
            <w:r w:rsidRPr="00544C49">
              <w:rPr>
                <w:rFonts w:ascii="Courier New" w:hAnsi="Courier New" w:cs="Courier New"/>
                <w:noProof/>
                <w:sz w:val="18"/>
                <w:szCs w:val="18"/>
                <w:lang w:eastAsia="sv-SE"/>
              </w:rPr>
              <w:t>(3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13</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Write a query that retrieves </w:t>
            </w:r>
            <w:r w:rsidRPr="00232A00">
              <w:rPr>
                <w:i/>
              </w:rPr>
              <w:t>unique</w:t>
            </w:r>
            <w:r w:rsidRPr="00232A00">
              <w:t xml:space="preserve"> colors from the table Production.Product. We do not want to see all the rows, just what colors that exist in the column Color. Your result set should look something like the following.</w:t>
            </w:r>
          </w:p>
          <w:p w:rsidR="00895A88"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Pr>
                <w:rFonts w:ascii="Courier New" w:hAnsi="Courier New" w:cs="Courier New"/>
                <w:noProof/>
                <w:sz w:val="20"/>
                <w:szCs w:val="20"/>
                <w:lang w:eastAsia="sv-SE"/>
              </w:rPr>
              <w:t>C</w:t>
            </w:r>
            <w:r w:rsidRPr="00544C49">
              <w:rPr>
                <w:rFonts w:ascii="Courier New" w:hAnsi="Courier New" w:cs="Courier New"/>
                <w:noProof/>
                <w:sz w:val="20"/>
                <w:szCs w:val="20"/>
                <w:lang w:eastAsia="sv-SE"/>
              </w:rPr>
              <w:t>olor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NULL</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Blue</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Grey</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Multi</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Red</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Silver/Black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White</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Yellow</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232A00" w:rsidRDefault="00895A88" w:rsidP="00093284">
            <w:pPr>
              <w:pStyle w:val="NoSpacing"/>
            </w:pPr>
            <w:r w:rsidRPr="00544C49">
              <w:rPr>
                <w:rFonts w:ascii="Courier New" w:hAnsi="Courier New" w:cs="Courier New"/>
                <w:noProof/>
                <w:sz w:val="20"/>
                <w:szCs w:val="20"/>
                <w:lang w:eastAsia="sv-SE"/>
              </w:rPr>
              <w:t>(10 row(s) affected)</w:t>
            </w:r>
          </w:p>
        </w:tc>
      </w:tr>
      <w:tr w:rsidR="00895A88" w:rsidRPr="00232A00" w:rsidTr="00093284">
        <w:trPr>
          <w:gridAfter w:val="1"/>
          <w:wAfter w:w="33" w:type="dxa"/>
        </w:trPr>
        <w:tc>
          <w:tcPr>
            <w:tcW w:w="2088" w:type="dxa"/>
            <w:gridSpan w:val="2"/>
          </w:tcPr>
          <w:p w:rsidR="00895A88" w:rsidRPr="00232A00" w:rsidRDefault="00895A88" w:rsidP="00093284">
            <w:pPr>
              <w:pStyle w:val="NoSpacing"/>
            </w:pPr>
          </w:p>
        </w:tc>
        <w:tc>
          <w:tcPr>
            <w:tcW w:w="7124" w:type="dxa"/>
          </w:tcPr>
          <w:p w:rsidR="00895A88" w:rsidRPr="00232A00" w:rsidRDefault="00895A88" w:rsidP="00093284">
            <w:pPr>
              <w:pStyle w:val="NoSpacing"/>
            </w:pPr>
          </w:p>
        </w:tc>
      </w:tr>
      <w:tr w:rsidR="00895A88" w:rsidRPr="00232A00" w:rsidTr="00093284">
        <w:trPr>
          <w:gridAfter w:val="1"/>
          <w:wAfter w:w="33" w:type="dxa"/>
        </w:trPr>
        <w:tc>
          <w:tcPr>
            <w:tcW w:w="2088" w:type="dxa"/>
            <w:gridSpan w:val="2"/>
          </w:tcPr>
          <w:p w:rsidR="00895A88" w:rsidRPr="000467AE" w:rsidRDefault="00563E80" w:rsidP="00093284">
            <w:pPr>
              <w:pStyle w:val="NoSpacing"/>
              <w:rPr>
                <w:rStyle w:val="Strong"/>
              </w:rPr>
            </w:pPr>
            <w:r w:rsidRPr="00895A88">
              <w:rPr>
                <w:rStyle w:val="Strong"/>
              </w:rPr>
              <w:t xml:space="preserve">Query </w:t>
            </w:r>
            <w:r w:rsidR="00895A88" w:rsidRPr="000467AE">
              <w:rPr>
                <w:rStyle w:val="Strong"/>
              </w:rPr>
              <w:t>14</w:t>
            </w:r>
          </w:p>
          <w:p w:rsidR="00895A88" w:rsidRPr="00232A00" w:rsidRDefault="00895A88" w:rsidP="00093284">
            <w:pPr>
              <w:pStyle w:val="NoSpacing"/>
            </w:pPr>
          </w:p>
        </w:tc>
        <w:tc>
          <w:tcPr>
            <w:tcW w:w="7124" w:type="dxa"/>
          </w:tcPr>
          <w:p w:rsidR="00895A88" w:rsidRPr="00232A00" w:rsidRDefault="00895A88" w:rsidP="00093284">
            <w:pPr>
              <w:pStyle w:val="NoSpacing"/>
            </w:pPr>
          </w:p>
          <w:p w:rsidR="00895A88" w:rsidRPr="00232A00" w:rsidRDefault="00895A88" w:rsidP="00093284">
            <w:pPr>
              <w:pStyle w:val="NoSpacing"/>
            </w:pPr>
            <w:r w:rsidRPr="00232A00">
              <w:t xml:space="preserve">Write a query that retrieves the unique combination of columns ProductSubcategoryID and Color from the Production.Product table. Format and sort so the result set accordingly to the following. We do not want any rows that </w:t>
            </w:r>
            <w:r>
              <w:t>are</w:t>
            </w:r>
            <w:r w:rsidRPr="00232A00">
              <w:t xml:space="preserve"> NULL.</w:t>
            </w:r>
            <w:r>
              <w:t>in any of the two columns in the result.</w:t>
            </w:r>
          </w:p>
          <w:p w:rsidR="00895A88" w:rsidRPr="00232A00" w:rsidRDefault="00895A88" w:rsidP="00093284">
            <w:pPr>
              <w:pStyle w:val="NoSpacing"/>
            </w:pP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ProductSubcategoryID Color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1                    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1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2                    Yellow</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2                    Red</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2                    Black</w:t>
            </w:r>
          </w:p>
          <w:p w:rsidR="00895A88" w:rsidRPr="00544C49" w:rsidRDefault="00895A88" w:rsidP="00093284">
            <w:pPr>
              <w:spacing w:after="0" w:line="240" w:lineRule="auto"/>
              <w:rPr>
                <w:rFonts w:ascii="Times New Roman" w:hAnsi="Times New Roman"/>
                <w:sz w:val="20"/>
                <w:szCs w:val="20"/>
                <w:lang w:eastAsia="sv-SE"/>
              </w:rPr>
            </w:pPr>
            <w:r w:rsidRPr="00544C49">
              <w:rPr>
                <w:rFonts w:ascii="Courier New" w:hAnsi="Courier New" w:cs="Courier New"/>
                <w:noProof/>
                <w:sz w:val="20"/>
                <w:szCs w:val="20"/>
                <w:lang w:eastAsia="sv-SE"/>
              </w:rPr>
              <w:t>3                    Yellow</w:t>
            </w:r>
          </w:p>
          <w:p w:rsidR="00895A88" w:rsidRPr="00544C49" w:rsidRDefault="00895A88" w:rsidP="00093284">
            <w:pPr>
              <w:spacing w:after="0" w:line="240" w:lineRule="auto"/>
              <w:rPr>
                <w:rFonts w:ascii="Times New Roman" w:hAnsi="Times New Roman"/>
                <w:sz w:val="24"/>
                <w:szCs w:val="24"/>
                <w:lang w:eastAsia="sv-SE"/>
              </w:rPr>
            </w:pPr>
            <w:r w:rsidRPr="00544C49">
              <w:rPr>
                <w:rFonts w:ascii="Times New Roman" w:hAnsi="Times New Roman"/>
                <w:sz w:val="24"/>
                <w:szCs w:val="24"/>
                <w:lang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                   Red</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                   Blue</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31                   Black</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lastRenderedPageBreak/>
              <w:t>32                   Silver</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r w:rsidRPr="00544C49">
              <w:rPr>
                <w:rFonts w:ascii="Courier New" w:hAnsi="Courier New" w:cs="Courier New"/>
                <w:noProof/>
                <w:sz w:val="20"/>
                <w:szCs w:val="20"/>
                <w:lang w:eastAsia="sv-SE"/>
              </w:rPr>
              <w:t>35                   Grey</w:t>
            </w:r>
          </w:p>
          <w:p w:rsidR="00895A88" w:rsidRPr="00544C49" w:rsidRDefault="00895A88" w:rsidP="00093284">
            <w:pPr>
              <w:autoSpaceDE w:val="0"/>
              <w:autoSpaceDN w:val="0"/>
              <w:adjustRightInd w:val="0"/>
              <w:spacing w:after="0" w:line="240" w:lineRule="auto"/>
              <w:rPr>
                <w:rFonts w:ascii="Courier New" w:hAnsi="Courier New" w:cs="Courier New"/>
                <w:noProof/>
                <w:sz w:val="20"/>
                <w:szCs w:val="20"/>
                <w:lang w:eastAsia="sv-SE"/>
              </w:rPr>
            </w:pPr>
          </w:p>
          <w:p w:rsidR="00895A88" w:rsidRPr="00232A00" w:rsidRDefault="00895A88" w:rsidP="00093284">
            <w:pPr>
              <w:spacing w:after="0" w:line="240" w:lineRule="auto"/>
            </w:pPr>
            <w:r w:rsidRPr="00544C49">
              <w:rPr>
                <w:rFonts w:ascii="Courier New" w:hAnsi="Courier New" w:cs="Courier New"/>
                <w:noProof/>
                <w:sz w:val="20"/>
                <w:szCs w:val="20"/>
                <w:lang w:eastAsia="sv-SE"/>
              </w:rPr>
              <w:t>(34 row(s) affected)</w:t>
            </w:r>
          </w:p>
        </w:tc>
      </w:tr>
      <w:tr w:rsidR="00895A88" w:rsidRPr="00232A00" w:rsidTr="00F03C0A">
        <w:tc>
          <w:tcPr>
            <w:tcW w:w="1183" w:type="dxa"/>
          </w:tcPr>
          <w:p w:rsidR="00895A88" w:rsidRPr="00FB07FD" w:rsidRDefault="00563E80" w:rsidP="00093284">
            <w:pPr>
              <w:pStyle w:val="NoSpacing"/>
              <w:rPr>
                <w:b/>
              </w:rPr>
            </w:pPr>
            <w:r w:rsidRPr="00895A88">
              <w:rPr>
                <w:rStyle w:val="Strong"/>
              </w:rPr>
              <w:lastRenderedPageBreak/>
              <w:t xml:space="preserve">Query </w:t>
            </w:r>
            <w:r w:rsidR="00895A88" w:rsidRPr="00FB07FD">
              <w:rPr>
                <w:b/>
              </w:rPr>
              <w:t>15</w:t>
            </w:r>
          </w:p>
          <w:p w:rsidR="00895A88" w:rsidRPr="00232A00" w:rsidRDefault="00895A88" w:rsidP="00093284">
            <w:pPr>
              <w:pStyle w:val="NoSpacing"/>
            </w:pPr>
          </w:p>
        </w:tc>
        <w:tc>
          <w:tcPr>
            <w:tcW w:w="8062" w:type="dxa"/>
            <w:gridSpan w:val="3"/>
          </w:tcPr>
          <w:p w:rsidR="00895A88" w:rsidRPr="00232A00" w:rsidRDefault="00895A88" w:rsidP="00093284">
            <w:pPr>
              <w:pStyle w:val="NoSpacing"/>
            </w:pPr>
          </w:p>
          <w:p w:rsidR="00895A88" w:rsidRPr="00232A00" w:rsidRDefault="00895A88" w:rsidP="00093284">
            <w:pPr>
              <w:pStyle w:val="NoSpacing"/>
            </w:pPr>
            <w:r w:rsidRPr="00232A00">
              <w:t xml:space="preserve">Something is “wrong” with the WHERE clause in the following query. </w:t>
            </w:r>
          </w:p>
          <w:p w:rsidR="00895A88" w:rsidRPr="00232A00" w:rsidRDefault="00895A88" w:rsidP="00093284">
            <w:pPr>
              <w:pStyle w:val="NoSpacing"/>
            </w:pPr>
            <w:r w:rsidRPr="00232A00">
              <w:t>We do not want any Red or Black products from any SubCategory than those with the value of 1 in column ProductSubCategoryID, unless they cost between 1000 and 2000.</w:t>
            </w:r>
          </w:p>
          <w:p w:rsidR="00895A88" w:rsidRPr="00232A00" w:rsidRDefault="00895A88" w:rsidP="00093284">
            <w:pPr>
              <w:pStyle w:val="NoSpacing"/>
            </w:pPr>
          </w:p>
          <w:p w:rsidR="00895A88" w:rsidRPr="009C1415" w:rsidRDefault="00895A88" w:rsidP="00093284">
            <w:pPr>
              <w:pStyle w:val="NoSpacing"/>
              <w:rPr>
                <w:rFonts w:ascii="Courier New" w:hAnsi="Courier New" w:cs="Courier New"/>
              </w:rPr>
            </w:pPr>
            <w:r w:rsidRPr="009C1415">
              <w:rPr>
                <w:rFonts w:ascii="Courier New" w:hAnsi="Courier New" w:cs="Courier New"/>
              </w:rPr>
              <w:t>SELECT ProductSubCategoryID</w:t>
            </w:r>
          </w:p>
          <w:p w:rsidR="00895A88" w:rsidRPr="009C1415" w:rsidRDefault="00895A88" w:rsidP="00093284">
            <w:pPr>
              <w:pStyle w:val="NoSpacing"/>
              <w:rPr>
                <w:rFonts w:ascii="Courier New" w:hAnsi="Courier New" w:cs="Courier New"/>
              </w:rPr>
            </w:pPr>
            <w:r w:rsidRPr="009C1415">
              <w:rPr>
                <w:rFonts w:ascii="Courier New" w:hAnsi="Courier New" w:cs="Courier New"/>
              </w:rPr>
              <w:t xml:space="preserve">      , LEFT([Name],35) AS [Name]</w:t>
            </w:r>
          </w:p>
          <w:p w:rsidR="00895A88" w:rsidRPr="009C1415" w:rsidRDefault="00895A88" w:rsidP="00093284">
            <w:pPr>
              <w:pStyle w:val="NoSpacing"/>
              <w:rPr>
                <w:rFonts w:ascii="Courier New" w:hAnsi="Courier New" w:cs="Courier New"/>
              </w:rPr>
            </w:pPr>
            <w:r w:rsidRPr="009C1415">
              <w:rPr>
                <w:rFonts w:ascii="Courier New" w:hAnsi="Courier New" w:cs="Courier New"/>
              </w:rPr>
              <w:t xml:space="preserve">      , Color, ListPrice</w:t>
            </w:r>
          </w:p>
          <w:p w:rsidR="00895A88" w:rsidRPr="009C1415" w:rsidRDefault="00895A88" w:rsidP="00093284">
            <w:pPr>
              <w:pStyle w:val="NoSpacing"/>
              <w:rPr>
                <w:rFonts w:ascii="Courier New" w:hAnsi="Courier New" w:cs="Courier New"/>
              </w:rPr>
            </w:pPr>
            <w:r w:rsidRPr="009C1415">
              <w:rPr>
                <w:rFonts w:ascii="Courier New" w:hAnsi="Courier New" w:cs="Courier New"/>
              </w:rPr>
              <w:t>FROM Production.Product</w:t>
            </w:r>
          </w:p>
          <w:p w:rsidR="00895A88" w:rsidRPr="009C1415" w:rsidRDefault="00895A88" w:rsidP="00093284">
            <w:pPr>
              <w:pStyle w:val="NoSpacing"/>
              <w:rPr>
                <w:rFonts w:ascii="Courier New" w:hAnsi="Courier New" w:cs="Courier New"/>
              </w:rPr>
            </w:pPr>
            <w:r w:rsidRPr="009C1415">
              <w:rPr>
                <w:rFonts w:ascii="Courier New" w:hAnsi="Courier New" w:cs="Courier New"/>
              </w:rPr>
              <w:t xml:space="preserve">WHERE Color IN ('Red','Black') </w:t>
            </w:r>
          </w:p>
          <w:p w:rsidR="00895A88" w:rsidRPr="009C1415" w:rsidRDefault="00895A88" w:rsidP="00093284">
            <w:pPr>
              <w:pStyle w:val="NoSpacing"/>
              <w:rPr>
                <w:rFonts w:ascii="Courier New" w:hAnsi="Courier New" w:cs="Courier New"/>
              </w:rPr>
            </w:pPr>
            <w:r w:rsidRPr="009C1415">
              <w:rPr>
                <w:rFonts w:ascii="Courier New" w:hAnsi="Courier New" w:cs="Courier New"/>
              </w:rPr>
              <w:t xml:space="preserve">      OR ListPrice BETWEEN 1000 AND 2000 </w:t>
            </w:r>
          </w:p>
          <w:p w:rsidR="00895A88" w:rsidRPr="009C1415" w:rsidRDefault="00895A88" w:rsidP="00093284">
            <w:pPr>
              <w:pStyle w:val="NoSpacing"/>
              <w:rPr>
                <w:rFonts w:ascii="Courier New" w:hAnsi="Courier New" w:cs="Courier New"/>
              </w:rPr>
            </w:pPr>
            <w:r w:rsidRPr="009C1415">
              <w:rPr>
                <w:rFonts w:ascii="Courier New" w:hAnsi="Courier New" w:cs="Courier New"/>
              </w:rPr>
              <w:t xml:space="preserve">      AND ProductSubCategoryID = 1</w:t>
            </w:r>
          </w:p>
          <w:p w:rsidR="00895A88" w:rsidRPr="009C1415" w:rsidRDefault="00895A88" w:rsidP="00093284">
            <w:pPr>
              <w:pStyle w:val="NoSpacing"/>
              <w:rPr>
                <w:rFonts w:ascii="Courier New" w:hAnsi="Courier New" w:cs="Courier New"/>
              </w:rPr>
            </w:pPr>
            <w:r w:rsidRPr="009C1415">
              <w:rPr>
                <w:rFonts w:ascii="Courier New" w:hAnsi="Courier New" w:cs="Courier New"/>
              </w:rPr>
              <w:t>ORDER BY ProductID</w:t>
            </w:r>
          </w:p>
          <w:p w:rsidR="00895A88" w:rsidRDefault="00895A88" w:rsidP="00093284">
            <w:pPr>
              <w:pStyle w:val="NoSpacing"/>
              <w:rPr>
                <w:ins w:id="7" w:author="Student" w:date="2009-02-03T08:25:00Z"/>
              </w:rPr>
            </w:pPr>
          </w:p>
          <w:p w:rsidR="00895A88" w:rsidRDefault="00895A88" w:rsidP="00093284">
            <w:pPr>
              <w:pStyle w:val="NoSpacing"/>
            </w:pPr>
          </w:p>
          <w:p w:rsidR="00895A88" w:rsidRPr="00232A00" w:rsidRDefault="00895A88" w:rsidP="00093284">
            <w:pPr>
              <w:pStyle w:val="NoSpacing"/>
            </w:pPr>
            <w:r w:rsidRPr="00232A00">
              <w:t>Write the query in the editor and execute it. Take a look at the result set and then adjust the query so it delivers the following result set.</w:t>
            </w:r>
          </w:p>
          <w:p w:rsidR="00895A88" w:rsidRPr="00232A00" w:rsidRDefault="00895A88" w:rsidP="00093284">
            <w:pPr>
              <w:pStyle w:val="NoSpacing"/>
            </w:pPr>
          </w:p>
          <w:p w:rsidR="00895A88" w:rsidRPr="00232A00" w:rsidRDefault="00895A88" w:rsidP="00093284">
            <w:pPr>
              <w:pStyle w:val="NoSpacing"/>
            </w:pPr>
          </w:p>
          <w:p w:rsidR="00895A88" w:rsidRPr="00FB07FD" w:rsidRDefault="00895A88" w:rsidP="00093284">
            <w:pPr>
              <w:pStyle w:val="NoSpacing"/>
              <w:rPr>
                <w:b/>
              </w:rPr>
            </w:pPr>
            <w:r w:rsidRPr="00FB07FD">
              <w:rPr>
                <w:b/>
              </w:rPr>
              <w:t xml:space="preserve">Tip: </w:t>
            </w:r>
          </w:p>
          <w:p w:rsidR="00895A88" w:rsidRPr="00232A00" w:rsidRDefault="00895A88" w:rsidP="00093284">
            <w:pPr>
              <w:pStyle w:val="NoSpacing"/>
            </w:pPr>
            <w:r w:rsidRPr="00232A00">
              <w:t>Operator precedence is often a source of confusion.</w:t>
            </w:r>
          </w:p>
          <w:p w:rsidR="00895A88" w:rsidRPr="00232A00" w:rsidRDefault="00895A88" w:rsidP="00093284">
            <w:pPr>
              <w:pStyle w:val="NoSpacing"/>
            </w:pPr>
          </w:p>
        </w:tc>
      </w:tr>
      <w:tr w:rsidR="00895A88" w:rsidRPr="00232A00" w:rsidTr="00093284">
        <w:trPr>
          <w:gridAfter w:val="1"/>
          <w:wAfter w:w="33" w:type="dxa"/>
        </w:trPr>
        <w:tc>
          <w:tcPr>
            <w:tcW w:w="9212" w:type="dxa"/>
            <w:gridSpan w:val="3"/>
          </w:tcPr>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ProductSubCategoryID Name                                Color           ListPrice</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 ----------------------------------- ---------------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Black, 58           Black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58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62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44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48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52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14                   HL Road Frame - Red, 56             Red             1431,50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12                   HL Mountain Frame - Silver, 42      Silver          1364,50</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12                   HL Mountain Frame - Silver, 44      Silver          1364,50</w:t>
            </w:r>
          </w:p>
          <w:p w:rsidR="00895A88" w:rsidRPr="00544C49" w:rsidRDefault="00895A88" w:rsidP="00093284">
            <w:pPr>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12                   HL Mountain Frame - Silver, 48      Silver          1364,50</w:t>
            </w:r>
          </w:p>
          <w:p w:rsidR="00895A88" w:rsidRPr="00544C49" w:rsidRDefault="00895A88" w:rsidP="00093284">
            <w:pPr>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 xml:space="preserve">                                    ......</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2                    Road-350-W Yellow, 44               Yellow          1700,99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2                    Road-350-W Yellow, 48               Yellow          1700,99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                    Mountain-500 Black, 40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                    Mountain-500 Black, 42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                    Mountain-500 Black, 44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                    Mountain-500 Black, 48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r w:rsidRPr="00544C49">
              <w:rPr>
                <w:rFonts w:ascii="Courier New" w:hAnsi="Courier New" w:cs="Courier New"/>
                <w:noProof/>
                <w:sz w:val="18"/>
                <w:szCs w:val="18"/>
                <w:lang w:val="en-GB" w:eastAsia="sv-SE"/>
              </w:rPr>
              <w:t>1                    Mountain-500 Black, 52              Black           539,99</w:t>
            </w:r>
          </w:p>
          <w:p w:rsidR="00895A88" w:rsidRPr="00544C49" w:rsidRDefault="00895A88" w:rsidP="00093284">
            <w:pPr>
              <w:autoSpaceDE w:val="0"/>
              <w:autoSpaceDN w:val="0"/>
              <w:adjustRightInd w:val="0"/>
              <w:spacing w:after="0" w:line="240" w:lineRule="auto"/>
              <w:rPr>
                <w:rFonts w:ascii="Courier New" w:hAnsi="Courier New" w:cs="Courier New"/>
                <w:noProof/>
                <w:sz w:val="18"/>
                <w:szCs w:val="18"/>
                <w:lang w:val="en-GB" w:eastAsia="sv-SE"/>
              </w:rPr>
            </w:pPr>
          </w:p>
          <w:p w:rsidR="00895A88" w:rsidRPr="00232A00" w:rsidRDefault="00895A88" w:rsidP="00093284">
            <w:pPr>
              <w:pStyle w:val="NoSpacing"/>
            </w:pPr>
            <w:r w:rsidRPr="00544C49">
              <w:rPr>
                <w:rFonts w:ascii="Courier New" w:hAnsi="Courier New" w:cs="Courier New"/>
                <w:noProof/>
                <w:sz w:val="18"/>
                <w:szCs w:val="18"/>
                <w:lang w:val="sv-SE" w:eastAsia="sv-SE"/>
              </w:rPr>
              <w:t>(63 row(s) affected)</w:t>
            </w:r>
          </w:p>
        </w:tc>
      </w:tr>
      <w:tr w:rsidR="00895A88" w:rsidRPr="00232A00" w:rsidTr="00093284">
        <w:trPr>
          <w:gridAfter w:val="1"/>
          <w:wAfter w:w="33" w:type="dxa"/>
        </w:trPr>
        <w:tc>
          <w:tcPr>
            <w:tcW w:w="2088" w:type="dxa"/>
            <w:gridSpan w:val="2"/>
          </w:tcPr>
          <w:p w:rsidR="00895A88" w:rsidRPr="00232A00" w:rsidRDefault="00895A88" w:rsidP="00093284">
            <w:pPr>
              <w:spacing w:after="0" w:line="240" w:lineRule="auto"/>
              <w:rPr>
                <w:rFonts w:ascii="Times New Roman" w:hAnsi="Times New Roman"/>
                <w:b/>
                <w:sz w:val="20"/>
                <w:szCs w:val="20"/>
              </w:rPr>
            </w:pPr>
          </w:p>
        </w:tc>
        <w:tc>
          <w:tcPr>
            <w:tcW w:w="7124" w:type="dxa"/>
          </w:tcPr>
          <w:p w:rsidR="00895A88" w:rsidRPr="00232A00" w:rsidRDefault="00895A88" w:rsidP="00093284">
            <w:pPr>
              <w:spacing w:after="0" w:line="240" w:lineRule="auto"/>
              <w:rPr>
                <w:rFonts w:ascii="Times New Roman" w:hAnsi="Times New Roman"/>
                <w:sz w:val="20"/>
                <w:szCs w:val="20"/>
              </w:rPr>
            </w:pPr>
          </w:p>
        </w:tc>
      </w:tr>
      <w:tr w:rsidR="00895A88" w:rsidRPr="00232A00" w:rsidTr="00093284">
        <w:trPr>
          <w:gridAfter w:val="1"/>
          <w:wAfter w:w="33" w:type="dxa"/>
        </w:trPr>
        <w:tc>
          <w:tcPr>
            <w:tcW w:w="2088" w:type="dxa"/>
            <w:gridSpan w:val="2"/>
          </w:tcPr>
          <w:p w:rsidR="00895A88" w:rsidRPr="00232A00" w:rsidRDefault="00895A88" w:rsidP="00093284">
            <w:pPr>
              <w:spacing w:after="0" w:line="240" w:lineRule="auto"/>
              <w:rPr>
                <w:rFonts w:ascii="Times New Roman" w:hAnsi="Times New Roman"/>
                <w:b/>
                <w:sz w:val="20"/>
                <w:szCs w:val="20"/>
              </w:rPr>
            </w:pPr>
            <w:r w:rsidRPr="00FB07FD">
              <w:rPr>
                <w:b/>
              </w:rPr>
              <w:t>Exercise 1</w:t>
            </w:r>
            <w:r>
              <w:rPr>
                <w:b/>
              </w:rPr>
              <w:t>6</w:t>
            </w:r>
          </w:p>
        </w:tc>
        <w:tc>
          <w:tcPr>
            <w:tcW w:w="7124" w:type="dxa"/>
          </w:tcPr>
          <w:p w:rsidR="00895A88" w:rsidRDefault="00895A88" w:rsidP="00093284">
            <w:pPr>
              <w:spacing w:after="0" w:line="240" w:lineRule="auto"/>
              <w:rPr>
                <w:rFonts w:ascii="Times New Roman" w:hAnsi="Times New Roman"/>
                <w:sz w:val="20"/>
                <w:szCs w:val="20"/>
              </w:rPr>
            </w:pPr>
          </w:p>
          <w:p w:rsidR="00895A88" w:rsidRDefault="00895A88" w:rsidP="00093284">
            <w:pPr>
              <w:spacing w:after="0" w:line="240" w:lineRule="auto"/>
              <w:rPr>
                <w:rFonts w:ascii="Times New Roman" w:hAnsi="Times New Roman"/>
                <w:sz w:val="20"/>
                <w:szCs w:val="20"/>
              </w:rPr>
            </w:pPr>
            <w:r>
              <w:rPr>
                <w:rFonts w:ascii="Times New Roman" w:hAnsi="Times New Roman"/>
                <w:sz w:val="20"/>
                <w:szCs w:val="20"/>
              </w:rPr>
              <w:t xml:space="preserve">Use the Production.Product table to return product name, color and list price for each product. For the color column, where there is NULL, replace it with the string </w:t>
            </w:r>
            <w:r w:rsidRPr="00776F91">
              <w:rPr>
                <w:rFonts w:ascii="Times New Roman" w:hAnsi="Times New Roman"/>
                <w:i/>
                <w:sz w:val="20"/>
                <w:szCs w:val="20"/>
              </w:rPr>
              <w:t>Unknown</w:t>
            </w:r>
            <w:r>
              <w:rPr>
                <w:rFonts w:ascii="Times New Roman" w:hAnsi="Times New Roman"/>
                <w:sz w:val="20"/>
                <w:szCs w:val="20"/>
              </w:rPr>
              <w:t>.</w:t>
            </w:r>
          </w:p>
          <w:p w:rsidR="00895A88" w:rsidRDefault="00895A88" w:rsidP="00093284">
            <w:pPr>
              <w:spacing w:after="0" w:line="240" w:lineRule="auto"/>
              <w:rPr>
                <w:rFonts w:ascii="Times New Roman" w:hAnsi="Times New Roman"/>
                <w:sz w:val="20"/>
                <w:szCs w:val="20"/>
              </w:rPr>
            </w:pP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Name                           Color           ListPrice</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 --------------- ----------</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Adjustable Race                Unknown         0,00</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Bearing Ball                   Unknown         0,00</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BB Ball Bearing                Unknown         0,00</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Headset Ball Bearings          Unknown         0,00</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lastRenderedPageBreak/>
              <w:t>.....</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HL Bottom Bracket              Unknown         121,49</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Road-750 Black, 44             Black           539,99</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Road-750 Black, 48             Black           539,99</w:t>
            </w:r>
          </w:p>
          <w:p w:rsidR="00895A88" w:rsidRPr="008A5C6A" w:rsidRDefault="00895A88" w:rsidP="00093284">
            <w:pPr>
              <w:spacing w:after="0" w:line="240" w:lineRule="auto"/>
              <w:rPr>
                <w:rFonts w:ascii="Courier New" w:hAnsi="Courier New" w:cs="Courier New"/>
                <w:sz w:val="20"/>
                <w:szCs w:val="20"/>
              </w:rPr>
            </w:pPr>
            <w:r w:rsidRPr="008A5C6A">
              <w:rPr>
                <w:rFonts w:ascii="Courier New" w:hAnsi="Courier New" w:cs="Courier New"/>
                <w:sz w:val="20"/>
                <w:szCs w:val="20"/>
              </w:rPr>
              <w:t>Road-750 Black, 52             Black           539,99</w:t>
            </w:r>
          </w:p>
          <w:p w:rsidR="00895A88" w:rsidRPr="008A5C6A" w:rsidRDefault="00895A88" w:rsidP="00093284">
            <w:pPr>
              <w:spacing w:after="0" w:line="240" w:lineRule="auto"/>
              <w:rPr>
                <w:rFonts w:ascii="Courier New" w:hAnsi="Courier New" w:cs="Courier New"/>
                <w:sz w:val="20"/>
                <w:szCs w:val="20"/>
              </w:rPr>
            </w:pPr>
          </w:p>
          <w:p w:rsidR="00895A88" w:rsidRPr="00232A00" w:rsidRDefault="00895A88" w:rsidP="00093284">
            <w:pPr>
              <w:spacing w:after="0" w:line="240" w:lineRule="auto"/>
              <w:rPr>
                <w:rFonts w:ascii="Times New Roman" w:hAnsi="Times New Roman"/>
                <w:sz w:val="20"/>
                <w:szCs w:val="20"/>
              </w:rPr>
            </w:pPr>
            <w:r w:rsidRPr="008A5C6A">
              <w:rPr>
                <w:rFonts w:ascii="Courier New" w:hAnsi="Courier New" w:cs="Courier New"/>
                <w:sz w:val="20"/>
                <w:szCs w:val="20"/>
              </w:rPr>
              <w:t>(504 row(s) affected)</w:t>
            </w:r>
          </w:p>
        </w:tc>
      </w:tr>
    </w:tbl>
    <w:p w:rsidR="00BB703F" w:rsidRDefault="00BB703F" w:rsidP="0011235E">
      <w:pPr>
        <w:spacing w:after="60" w:line="240" w:lineRule="auto"/>
        <w:rPr>
          <w:rFonts w:ascii="Arial" w:hAnsi="Arial" w:cs="Arial"/>
        </w:rPr>
      </w:pPr>
    </w:p>
    <w:p w:rsidR="00BB703F" w:rsidRDefault="00BB703F" w:rsidP="00BB703F">
      <w:pPr>
        <w:pStyle w:val="Heading1"/>
      </w:pPr>
    </w:p>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CB7BCB" w:rsidRDefault="00CB7BCB" w:rsidP="00EB75FB"/>
    <w:p w:rsidR="008F0112" w:rsidRDefault="008F0112" w:rsidP="00EB75FB"/>
    <w:p w:rsidR="0011235E" w:rsidRDefault="00CB28B1" w:rsidP="00BB703F">
      <w:pPr>
        <w:pStyle w:val="Heading1"/>
      </w:pPr>
      <w:bookmarkStart w:id="8" w:name="_Toc376788671"/>
      <w:bookmarkStart w:id="9" w:name="_Toc376809044"/>
      <w:r w:rsidRPr="00EB75FB">
        <w:rPr>
          <w:u w:val="single"/>
        </w:rPr>
        <w:lastRenderedPageBreak/>
        <w:t>Exercise 3</w:t>
      </w:r>
      <w:r w:rsidRPr="00CB28B1">
        <w:t>: Grouping and Summarizing Data</w:t>
      </w:r>
      <w:bookmarkEnd w:id="8"/>
      <w:r w:rsidR="009E00FF">
        <w:t xml:space="preserve"> (60')</w:t>
      </w:r>
      <w:bookmarkEnd w:id="9"/>
    </w:p>
    <w:p w:rsidR="00ED208C" w:rsidRPr="00ED208C" w:rsidRDefault="00ED208C" w:rsidP="00ED208C">
      <w:r w:rsidRPr="0011235E">
        <w:t>This exercise performs on AdventureWorks</w:t>
      </w:r>
      <w:r>
        <w:t>2008</w:t>
      </w:r>
      <w:r w:rsidRPr="0011235E">
        <w:t xml:space="preserve"> database that included in the same folder with the assignment</w:t>
      </w:r>
    </w:p>
    <w:tbl>
      <w:tblPr>
        <w:tblW w:w="0" w:type="auto"/>
        <w:tblLook w:val="01E0"/>
      </w:tblPr>
      <w:tblGrid>
        <w:gridCol w:w="2088"/>
        <w:gridCol w:w="7124"/>
      </w:tblGrid>
      <w:tr w:rsidR="002772FF" w:rsidRPr="00232A00" w:rsidTr="00093284">
        <w:tc>
          <w:tcPr>
            <w:tcW w:w="2088" w:type="dxa"/>
          </w:tcPr>
          <w:p w:rsidR="002772FF" w:rsidRDefault="002772FF" w:rsidP="00093284">
            <w:pPr>
              <w:spacing w:after="0" w:line="240" w:lineRule="auto"/>
              <w:rPr>
                <w:rFonts w:ascii="Times New Roman" w:hAnsi="Times New Roman"/>
                <w:b/>
                <w:sz w:val="20"/>
                <w:szCs w:val="20"/>
              </w:rPr>
            </w:pPr>
          </w:p>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Query</w:t>
            </w:r>
            <w:r w:rsidR="002772FF">
              <w:rPr>
                <w:rFonts w:ascii="Times New Roman" w:hAnsi="Times New Roman"/>
                <w:b/>
                <w:sz w:val="20"/>
                <w:szCs w:val="20"/>
              </w:rPr>
              <w:t xml:space="preserve"> 1</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How many products can you find in the Production.Product table? Your result set should look like the following.</w:t>
            </w:r>
          </w:p>
          <w:p w:rsidR="002772FF" w:rsidRDefault="002772FF" w:rsidP="00093284">
            <w:pPr>
              <w:spacing w:after="0" w:line="240" w:lineRule="auto"/>
              <w:rPr>
                <w:rFonts w:ascii="Times New Roman" w:hAnsi="Times New Roman"/>
                <w:sz w:val="20"/>
                <w:szCs w:val="20"/>
              </w:rPr>
            </w:pPr>
          </w:p>
          <w:p w:rsidR="005D4970" w:rsidRDefault="005D4970"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w:t>
            </w:r>
          </w:p>
          <w:p w:rsidR="002772FF" w:rsidRPr="00232A00" w:rsidRDefault="002772FF"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504</w:t>
            </w:r>
          </w:p>
          <w:p w:rsidR="002772FF" w:rsidRPr="00232A00" w:rsidRDefault="002772FF" w:rsidP="00093284">
            <w:pPr>
              <w:autoSpaceDE w:val="0"/>
              <w:autoSpaceDN w:val="0"/>
              <w:adjustRightInd w:val="0"/>
              <w:spacing w:after="0" w:line="240" w:lineRule="auto"/>
              <w:rPr>
                <w:rFonts w:ascii="Courier New" w:hAnsi="Courier New" w:cs="Courier New"/>
                <w:noProof/>
                <w:sz w:val="16"/>
                <w:szCs w:val="16"/>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16"/>
                <w:szCs w:val="16"/>
              </w:rPr>
              <w:t>(1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2</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Write a query that retrieves the number of products in the Production.Product table that are included in a subcategory. The rows that have NULL in column ProductSubcategoryID are considered to not be a part of any subcategory.</w:t>
            </w:r>
          </w:p>
          <w:p w:rsidR="002772FF"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HasSubCategoryID</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295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(1 row(s) affected)</w:t>
            </w:r>
          </w:p>
          <w:p w:rsidR="002772FF" w:rsidRPr="00232A00" w:rsidRDefault="002772FF" w:rsidP="00093284">
            <w:pPr>
              <w:spacing w:after="0" w:line="240" w:lineRule="auto"/>
              <w:rPr>
                <w:rFonts w:ascii="Times New Roman" w:hAnsi="Times New Roman"/>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Notice that the result has a column name. Also take a look at the message you receive from SQL Server</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7B4D0C"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3</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How many Products reside in each SubCategory?</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The answer to this is retrievable if you write a query that use the COUNT aggregate function combined with a GROUP BY clause. </w:t>
            </w:r>
          </w:p>
          <w:p w:rsidR="002772FF" w:rsidRPr="00232A00" w:rsidRDefault="002772FF" w:rsidP="00093284">
            <w:pPr>
              <w:spacing w:after="0" w:line="240" w:lineRule="auto"/>
              <w:rPr>
                <w:rFonts w:ascii="Times New Roman" w:hAnsi="Times New Roman"/>
                <w:sz w:val="20"/>
                <w:szCs w:val="20"/>
              </w:rPr>
            </w:pPr>
          </w:p>
          <w:p w:rsidR="002772FF"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The column ProductSubcategoryID is a candidate for building groups of rows when querying the Production.Product table. Your result set should look something like the result below. </w:t>
            </w:r>
          </w:p>
          <w:p w:rsidR="002772FF" w:rsidRDefault="002772FF" w:rsidP="00093284">
            <w:pPr>
              <w:spacing w:after="0" w:line="240" w:lineRule="auto"/>
              <w:rPr>
                <w:rFonts w:ascii="Times New Roman" w:hAnsi="Times New Roman"/>
                <w:sz w:val="20"/>
                <w:szCs w:val="20"/>
              </w:rPr>
            </w:pPr>
          </w:p>
          <w:p w:rsidR="002772FF" w:rsidRDefault="002772FF" w:rsidP="00093284">
            <w:pPr>
              <w:spacing w:after="0" w:line="240" w:lineRule="auto"/>
              <w:rPr>
                <w:rFonts w:ascii="Times New Roman" w:hAnsi="Times New Roman"/>
                <w:sz w:val="20"/>
                <w:szCs w:val="20"/>
              </w:rPr>
            </w:pPr>
            <w:r>
              <w:rPr>
                <w:rFonts w:ascii="Times New Roman" w:hAnsi="Times New Roman"/>
                <w:sz w:val="20"/>
                <w:szCs w:val="20"/>
              </w:rPr>
              <w:t>Notice the column alias for the second column.</w:t>
            </w:r>
          </w:p>
          <w:p w:rsidR="002772FF"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ProductSubcategoryID CountedProducts</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209</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1                    32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2                    43</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3                    22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4                    8</w:t>
            </w:r>
          </w:p>
          <w:p w:rsidR="002772FF" w:rsidRPr="00232A00" w:rsidRDefault="002772FF" w:rsidP="00093284">
            <w:pPr>
              <w:spacing w:after="0" w:line="240" w:lineRule="auto"/>
              <w:rPr>
                <w:rFonts w:ascii="Times New Roman" w:hAnsi="Times New Roman"/>
                <w:noProof/>
                <w:sz w:val="20"/>
                <w:szCs w:val="20"/>
              </w:rPr>
            </w:pPr>
            <w:r w:rsidRPr="00232A00">
              <w:rPr>
                <w:rFonts w:ascii="Times New Roman" w:hAnsi="Times New Roman"/>
                <w:noProof/>
                <w:sz w:val="20"/>
                <w:szCs w:val="20"/>
              </w:rPr>
              <w:t xml:space="preserve">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34                   1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35                   1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36                   2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37                   11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7B4D0C"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(38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4</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Try to write two different queries to find out how many products that do not have a product subcategory. One query without the WHERE clause and one query using a </w:t>
            </w:r>
            <w:r w:rsidRPr="00232A00">
              <w:rPr>
                <w:rFonts w:ascii="Times New Roman" w:hAnsi="Times New Roman"/>
                <w:sz w:val="20"/>
                <w:szCs w:val="20"/>
              </w:rPr>
              <w:lastRenderedPageBreak/>
              <w:t>WHERE clause. The rows that have NULL in column ProductSubcategoryID are considered to not be a part of any subcategory.</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1F6571">
              <w:rPr>
                <w:rFonts w:ascii="Times New Roman" w:hAnsi="Times New Roman"/>
                <w:b/>
                <w:sz w:val="20"/>
                <w:szCs w:val="20"/>
              </w:rPr>
              <w:t>Tip</w:t>
            </w:r>
            <w:r w:rsidRPr="00232A00">
              <w:rPr>
                <w:rFonts w:ascii="Times New Roman" w:hAnsi="Times New Roman"/>
                <w:sz w:val="20"/>
                <w:szCs w:val="20"/>
              </w:rPr>
              <w:t xml:space="preserve">: </w:t>
            </w:r>
            <w:r>
              <w:rPr>
                <w:rFonts w:ascii="Times New Roman" w:hAnsi="Times New Roman"/>
                <w:sz w:val="20"/>
                <w:szCs w:val="20"/>
              </w:rPr>
              <w:t>I</w:t>
            </w:r>
            <w:r w:rsidRPr="00232A00">
              <w:rPr>
                <w:rFonts w:ascii="Times New Roman" w:hAnsi="Times New Roman"/>
                <w:sz w:val="20"/>
                <w:szCs w:val="20"/>
              </w:rPr>
              <w:t xml:space="preserve">n the first we can use a difference </w:t>
            </w:r>
            <w:r>
              <w:rPr>
                <w:rFonts w:ascii="Times New Roman" w:hAnsi="Times New Roman"/>
                <w:sz w:val="20"/>
                <w:szCs w:val="20"/>
              </w:rPr>
              <w:t xml:space="preserve">between expressions </w:t>
            </w:r>
            <w:r w:rsidRPr="00232A00">
              <w:rPr>
                <w:rFonts w:ascii="Times New Roman" w:hAnsi="Times New Roman"/>
                <w:sz w:val="20"/>
                <w:szCs w:val="20"/>
              </w:rPr>
              <w:t>to calculate the figure.</w:t>
            </w:r>
          </w:p>
          <w:p w:rsidR="002772FF" w:rsidRPr="00232A00" w:rsidRDefault="002772FF" w:rsidP="00093284">
            <w:pPr>
              <w:autoSpaceDE w:val="0"/>
              <w:autoSpaceDN w:val="0"/>
              <w:adjustRightInd w:val="0"/>
              <w:spacing w:after="0" w:line="240" w:lineRule="auto"/>
              <w:rPr>
                <w:rFonts w:ascii="Courier New" w:hAnsi="Courier New" w:cs="Courier New"/>
                <w:noProof/>
                <w:sz w:val="16"/>
                <w:szCs w:val="16"/>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209</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(1 row(s) affected)</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The other way using a WHERE clause. Observe the column alias.</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NoSubCat</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209</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(1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5</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A report is needed, the summary of products in stock. Write a query against another table this time, the Production.ProductInventory table.</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ProductID   TheSum</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1           1085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2           1109</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3           1352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4           1322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316         1361</w:t>
            </w:r>
          </w:p>
          <w:p w:rsidR="002772FF" w:rsidRPr="00232A00" w:rsidRDefault="002772FF" w:rsidP="00093284">
            <w:pPr>
              <w:spacing w:after="0" w:line="240" w:lineRule="auto"/>
              <w:rPr>
                <w:rFonts w:ascii="Times New Roman" w:hAnsi="Times New Roman"/>
                <w:noProof/>
                <w:sz w:val="20"/>
                <w:szCs w:val="20"/>
              </w:rPr>
            </w:pPr>
            <w:r w:rsidRPr="00232A00">
              <w:rPr>
                <w:rFonts w:ascii="Times New Roman" w:hAnsi="Times New Roman"/>
                <w:noProof/>
                <w:sz w:val="20"/>
                <w:szCs w:val="20"/>
              </w:rPr>
              <w:t xml:space="preserve">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997         153</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998         155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999         194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(432 row(s) affected)</w:t>
            </w:r>
          </w:p>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6</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Continue to write on the query in previous exercise. Add a WHERE clause that extracts the rows that have the column LocationID set to 40 and limit the result to include just summarized quantities less then 100.</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Tip: now is the time to see the HAVING clause in action.</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ProductID   TheSum</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492         16</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493         28</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494         4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495         25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496         44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814         96</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943         88</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(7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7</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In this query we also want to see what shelf the product is to be delivered from. Add code to the previous query. </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Shelf      ProductID   TheSum</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lastRenderedPageBreak/>
              <w:t>----------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          492         16</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          493         28</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          494         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          495         25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          496         44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N/A        814         96</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N/A        943         88</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(7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8</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We would like to see the average quantity for products where column LocationID has the value of 10. The table </w:t>
            </w:r>
            <w:r w:rsidRPr="00232A00">
              <w:rPr>
                <w:rFonts w:ascii="Times New Roman" w:hAnsi="Times New Roman"/>
                <w:sz w:val="20"/>
                <w:szCs w:val="20"/>
                <w:lang w:val="en-GB"/>
              </w:rPr>
              <w:t>Production.ProductInventory has the answer.</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TheAvg</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295</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(1 row(s) affected)</w:t>
            </w:r>
          </w:p>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9</w:t>
            </w:r>
          </w:p>
        </w:tc>
        <w:tc>
          <w:tcPr>
            <w:tcW w:w="7124" w:type="dxa"/>
          </w:tcPr>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 xml:space="preserve">To continue to write on the previous query, we would like to see the result by shelf excluding rows that has the value of N/A in the column Shelf. We also want to see a total average </w:t>
            </w:r>
            <w:r>
              <w:rPr>
                <w:rFonts w:ascii="Times New Roman" w:hAnsi="Times New Roman"/>
                <w:sz w:val="20"/>
                <w:szCs w:val="20"/>
              </w:rPr>
              <w:t xml:space="preserve">based on shelf only and also </w:t>
            </w:r>
            <w:r w:rsidRPr="00232A00">
              <w:rPr>
                <w:rFonts w:ascii="Times New Roman" w:hAnsi="Times New Roman"/>
                <w:sz w:val="20"/>
                <w:szCs w:val="20"/>
              </w:rPr>
              <w:t>for all products</w:t>
            </w:r>
            <w:r>
              <w:rPr>
                <w:rFonts w:ascii="Times New Roman" w:hAnsi="Times New Roman"/>
                <w:sz w:val="20"/>
                <w:szCs w:val="20"/>
              </w:rPr>
              <w:t xml:space="preserve"> (“grand total”)</w:t>
            </w:r>
            <w:r w:rsidRPr="00232A00">
              <w:rPr>
                <w:rFonts w:ascii="Times New Roman" w:hAnsi="Times New Roman"/>
                <w:sz w:val="20"/>
                <w:szCs w:val="20"/>
              </w:rPr>
              <w:t>.</w:t>
            </w:r>
          </w:p>
          <w:p w:rsidR="002772FF" w:rsidRDefault="002772FF" w:rsidP="00093284">
            <w:pPr>
              <w:spacing w:after="0" w:line="240" w:lineRule="auto"/>
              <w:rPr>
                <w:rFonts w:ascii="Times New Roman" w:hAnsi="Times New Roman"/>
                <w:sz w:val="20"/>
                <w:szCs w:val="20"/>
              </w:rPr>
            </w:pPr>
          </w:p>
          <w:p w:rsidR="002772FF"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ProductID   Shelf      TheAvg</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NULL       328</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476         A          404</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477         A          353</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478         A          622</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NULL        A          459</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316         B          388</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398         B          404</w:t>
            </w:r>
          </w:p>
          <w:p w:rsidR="002772FF" w:rsidRPr="00A31D8F" w:rsidRDefault="002772FF" w:rsidP="00093284">
            <w:pPr>
              <w:spacing w:after="0" w:line="240" w:lineRule="auto"/>
              <w:rPr>
                <w:rFonts w:ascii="Times New Roman" w:hAnsi="Times New Roman"/>
                <w:noProof/>
                <w:sz w:val="20"/>
                <w:szCs w:val="20"/>
                <w:lang w:val="it-IT"/>
              </w:rPr>
            </w:pPr>
            <w:r w:rsidRPr="00A31D8F">
              <w:rPr>
                <w:rFonts w:ascii="Times New Roman" w:hAnsi="Times New Roman"/>
                <w:noProof/>
                <w:sz w:val="20"/>
                <w:szCs w:val="20"/>
                <w:lang w:val="it-IT"/>
              </w:rPr>
              <w:t xml:space="preserve">                 …………</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813         E          251</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946         E          248</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947         E          244</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NULL        E          255</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327         F          443</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NULL        F          443</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482         L          176</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483         L          459</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484         L          196</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485         L          176</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486         L          457</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487         L          324</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488         L          305</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NULL        L          299</w:t>
            </w:r>
          </w:p>
          <w:p w:rsidR="002772FF" w:rsidRPr="00A31D8F" w:rsidRDefault="002772FF" w:rsidP="00093284">
            <w:pPr>
              <w:autoSpaceDE w:val="0"/>
              <w:autoSpaceDN w:val="0"/>
              <w:adjustRightInd w:val="0"/>
              <w:spacing w:after="0" w:line="240" w:lineRule="auto"/>
              <w:rPr>
                <w:rFonts w:ascii="Courier New" w:hAnsi="Courier New" w:cs="Courier New"/>
                <w:noProof/>
                <w:sz w:val="20"/>
                <w:szCs w:val="20"/>
                <w:lang w:val="it-IT"/>
              </w:rPr>
            </w:pPr>
          </w:p>
          <w:p w:rsidR="002772FF" w:rsidRPr="00232A00" w:rsidRDefault="002772FF" w:rsidP="00093284">
            <w:pPr>
              <w:autoSpaceDE w:val="0"/>
              <w:autoSpaceDN w:val="0"/>
              <w:adjustRightInd w:val="0"/>
              <w:spacing w:after="0" w:line="240" w:lineRule="auto"/>
              <w:rPr>
                <w:rFonts w:ascii="Times New Roman" w:hAnsi="Times New Roman"/>
                <w:sz w:val="20"/>
                <w:szCs w:val="20"/>
              </w:rPr>
            </w:pPr>
            <w:r w:rsidRPr="00232A00">
              <w:rPr>
                <w:rFonts w:ascii="Courier New" w:hAnsi="Courier New" w:cs="Courier New"/>
                <w:noProof/>
                <w:sz w:val="20"/>
                <w:szCs w:val="20"/>
              </w:rPr>
              <w:t>(47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10</w:t>
            </w:r>
          </w:p>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Default="002772FF" w:rsidP="00093284">
            <w:pPr>
              <w:spacing w:after="0" w:line="240" w:lineRule="auto"/>
              <w:rPr>
                <w:rFonts w:ascii="Times New Roman" w:hAnsi="Times New Roman"/>
                <w:sz w:val="20"/>
                <w:szCs w:val="20"/>
              </w:rPr>
            </w:pPr>
          </w:p>
          <w:p w:rsidR="002772FF" w:rsidRDefault="002772FF" w:rsidP="00093284">
            <w:pPr>
              <w:spacing w:after="0" w:line="240" w:lineRule="auto"/>
              <w:rPr>
                <w:rFonts w:ascii="Times New Roman" w:hAnsi="Times New Roman"/>
                <w:sz w:val="20"/>
                <w:szCs w:val="20"/>
              </w:rPr>
            </w:pPr>
            <w:r>
              <w:rPr>
                <w:rFonts w:ascii="Times New Roman" w:hAnsi="Times New Roman"/>
                <w:sz w:val="20"/>
                <w:szCs w:val="20"/>
              </w:rPr>
              <w:t xml:space="preserve">We want to know number of members (rows) and average list price in the Production.Product table. This should be grouped independently over the Color and </w:t>
            </w:r>
            <w:r>
              <w:rPr>
                <w:rFonts w:ascii="Times New Roman" w:hAnsi="Times New Roman"/>
                <w:sz w:val="20"/>
                <w:szCs w:val="20"/>
              </w:rPr>
              <w:lastRenderedPageBreak/>
              <w:t>the Class column. We are not interested in any rows where Color nor Class are null (</w:t>
            </w:r>
            <w:r w:rsidRPr="00540E44">
              <w:rPr>
                <w:rFonts w:ascii="Times New Roman" w:hAnsi="Times New Roman"/>
                <w:sz w:val="20"/>
                <w:szCs w:val="20"/>
              </w:rPr>
              <w:t>WHERE Class IS NOT NULL AND Color IS NOT NULL</w:t>
            </w:r>
            <w:r>
              <w:rPr>
                <w:rFonts w:ascii="Times New Roman" w:hAnsi="Times New Roman"/>
                <w:sz w:val="20"/>
                <w:szCs w:val="20"/>
              </w:rPr>
              <w:t>).</w:t>
            </w:r>
          </w:p>
          <w:p w:rsidR="002772FF" w:rsidRDefault="002772FF" w:rsidP="00093284">
            <w:pPr>
              <w:spacing w:after="0" w:line="240" w:lineRule="auto"/>
              <w:rPr>
                <w:rFonts w:ascii="Times New Roman" w:hAnsi="Times New Roman"/>
                <w:sz w:val="20"/>
                <w:szCs w:val="20"/>
              </w:rPr>
            </w:pPr>
            <w:r>
              <w:rPr>
                <w:rFonts w:ascii="Times New Roman" w:hAnsi="Times New Roman"/>
                <w:sz w:val="20"/>
                <w:szCs w:val="20"/>
              </w:rPr>
              <w:t>Hint: think GROUPING SETS.</w:t>
            </w:r>
          </w:p>
          <w:p w:rsidR="002772FF" w:rsidRDefault="002772FF" w:rsidP="00093284">
            <w:pPr>
              <w:spacing w:after="0" w:line="240" w:lineRule="auto"/>
              <w:rPr>
                <w:rFonts w:ascii="Times New Roman" w:hAnsi="Times New Roman"/>
                <w:sz w:val="20"/>
                <w:szCs w:val="20"/>
              </w:rPr>
            </w:pPr>
          </w:p>
          <w:p w:rsidR="002772FF" w:rsidRPr="00540E44" w:rsidRDefault="002772FF" w:rsidP="00093284">
            <w:pPr>
              <w:spacing w:after="0" w:line="240" w:lineRule="auto"/>
              <w:rPr>
                <w:rFonts w:ascii="Courier New" w:hAnsi="Courier New" w:cs="Courier New"/>
                <w:sz w:val="20"/>
                <w:szCs w:val="20"/>
              </w:rPr>
            </w:pPr>
            <w:r w:rsidRPr="00540E44">
              <w:rPr>
                <w:rFonts w:ascii="Courier New" w:hAnsi="Courier New" w:cs="Courier New"/>
                <w:sz w:val="20"/>
                <w:szCs w:val="20"/>
              </w:rPr>
              <w:t>Color           Class TheCountAvgPrice</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 ----- ----------- ---------------------</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NULL            H     71          1925,146</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NULL            L     76          461,2811</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NULL            M     52          809,6705</w:t>
            </w:r>
          </w:p>
          <w:p w:rsidR="002772FF" w:rsidRPr="00540E44" w:rsidRDefault="002772FF" w:rsidP="00093284">
            <w:pPr>
              <w:spacing w:after="0" w:line="240" w:lineRule="auto"/>
              <w:rPr>
                <w:rFonts w:ascii="Courier New" w:hAnsi="Courier New" w:cs="Courier New"/>
                <w:sz w:val="20"/>
                <w:szCs w:val="20"/>
              </w:rPr>
            </w:pPr>
            <w:r w:rsidRPr="00540E44">
              <w:rPr>
                <w:rFonts w:ascii="Courier New" w:hAnsi="Courier New" w:cs="Courier New"/>
                <w:sz w:val="20"/>
                <w:szCs w:val="20"/>
              </w:rPr>
              <w:t>Black           NULL  72          917,7209</w:t>
            </w:r>
          </w:p>
          <w:p w:rsidR="002772FF" w:rsidRPr="00540E44" w:rsidRDefault="002772FF" w:rsidP="00093284">
            <w:pPr>
              <w:spacing w:after="0" w:line="240" w:lineRule="auto"/>
              <w:rPr>
                <w:rFonts w:ascii="Courier New" w:hAnsi="Courier New" w:cs="Courier New"/>
                <w:sz w:val="20"/>
                <w:szCs w:val="20"/>
              </w:rPr>
            </w:pPr>
            <w:r w:rsidRPr="00540E44">
              <w:rPr>
                <w:rFonts w:ascii="Courier New" w:hAnsi="Courier New" w:cs="Courier New"/>
                <w:sz w:val="20"/>
                <w:szCs w:val="20"/>
              </w:rPr>
              <w:t>Blue            NULL  22          1081,3713</w:t>
            </w:r>
          </w:p>
          <w:p w:rsidR="002772FF" w:rsidRPr="00540E44" w:rsidRDefault="002772FF" w:rsidP="00093284">
            <w:pPr>
              <w:spacing w:after="0" w:line="240" w:lineRule="auto"/>
              <w:rPr>
                <w:rFonts w:ascii="Courier New" w:hAnsi="Courier New" w:cs="Courier New"/>
                <w:sz w:val="20"/>
                <w:szCs w:val="20"/>
              </w:rPr>
            </w:pPr>
            <w:r w:rsidRPr="00540E44">
              <w:rPr>
                <w:rFonts w:ascii="Courier New" w:hAnsi="Courier New" w:cs="Courier New"/>
                <w:sz w:val="20"/>
                <w:szCs w:val="20"/>
              </w:rPr>
              <w:t>Red             NULL  37          1438,8948</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Silver          NULL  30          1202,065</w:t>
            </w:r>
          </w:p>
          <w:p w:rsidR="002772FF" w:rsidRPr="005F4788" w:rsidRDefault="002772FF" w:rsidP="00093284">
            <w:pPr>
              <w:spacing w:after="0" w:line="240" w:lineRule="auto"/>
              <w:rPr>
                <w:rFonts w:ascii="Courier New" w:hAnsi="Courier New" w:cs="Courier New"/>
                <w:sz w:val="20"/>
                <w:szCs w:val="20"/>
                <w:lang w:val="sv-SE"/>
              </w:rPr>
            </w:pPr>
            <w:r w:rsidRPr="005F4788">
              <w:rPr>
                <w:rFonts w:ascii="Courier New" w:hAnsi="Courier New" w:cs="Courier New"/>
                <w:sz w:val="20"/>
                <w:szCs w:val="20"/>
                <w:lang w:val="sv-SE"/>
              </w:rPr>
              <w:t>Silver/Black    NULL  6           61,19</w:t>
            </w:r>
          </w:p>
          <w:p w:rsidR="002772FF" w:rsidRPr="00540E44" w:rsidRDefault="002772FF" w:rsidP="00093284">
            <w:pPr>
              <w:spacing w:after="0" w:line="240" w:lineRule="auto"/>
              <w:rPr>
                <w:rFonts w:ascii="Courier New" w:hAnsi="Courier New" w:cs="Courier New"/>
                <w:sz w:val="20"/>
                <w:szCs w:val="20"/>
              </w:rPr>
            </w:pPr>
            <w:r w:rsidRPr="00540E44">
              <w:rPr>
                <w:rFonts w:ascii="Courier New" w:hAnsi="Courier New" w:cs="Courier New"/>
                <w:sz w:val="20"/>
                <w:szCs w:val="20"/>
              </w:rPr>
              <w:t>Yellow          NULL  32          1072,229</w:t>
            </w:r>
          </w:p>
          <w:p w:rsidR="002772FF" w:rsidRPr="00540E44" w:rsidRDefault="002772FF" w:rsidP="00093284">
            <w:pPr>
              <w:spacing w:after="0" w:line="240" w:lineRule="auto"/>
              <w:rPr>
                <w:rFonts w:ascii="Courier New" w:hAnsi="Courier New" w:cs="Courier New"/>
                <w:sz w:val="20"/>
                <w:szCs w:val="20"/>
              </w:rPr>
            </w:pPr>
          </w:p>
          <w:p w:rsidR="002772FF" w:rsidRPr="00232A00" w:rsidRDefault="002772FF" w:rsidP="00093284">
            <w:pPr>
              <w:spacing w:after="0" w:line="240" w:lineRule="auto"/>
              <w:rPr>
                <w:rFonts w:ascii="Times New Roman" w:hAnsi="Times New Roman"/>
                <w:sz w:val="20"/>
                <w:szCs w:val="20"/>
              </w:rPr>
            </w:pPr>
            <w:r w:rsidRPr="00540E44">
              <w:rPr>
                <w:rFonts w:ascii="Courier New" w:hAnsi="Courier New" w:cs="Courier New"/>
                <w:sz w:val="20"/>
                <w:szCs w:val="20"/>
              </w:rPr>
              <w:t>(9 row(s) affected)</w:t>
            </w:r>
          </w:p>
        </w:tc>
      </w:tr>
      <w:tr w:rsidR="002772FF" w:rsidRPr="00232A00" w:rsidTr="00093284">
        <w:tc>
          <w:tcPr>
            <w:tcW w:w="2088" w:type="dxa"/>
          </w:tcPr>
          <w:p w:rsidR="002772FF" w:rsidRPr="00232A00"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232A00" w:rsidTr="00093284">
        <w:tc>
          <w:tcPr>
            <w:tcW w:w="2088" w:type="dxa"/>
          </w:tcPr>
          <w:p w:rsidR="002772FF" w:rsidRPr="00232A00" w:rsidRDefault="00BB703F" w:rsidP="00093284">
            <w:pPr>
              <w:spacing w:after="0" w:line="240" w:lineRule="auto"/>
              <w:rPr>
                <w:rFonts w:ascii="Times New Roman" w:hAnsi="Times New Roman"/>
                <w:b/>
                <w:sz w:val="20"/>
                <w:szCs w:val="20"/>
              </w:rPr>
            </w:pPr>
            <w:r>
              <w:rPr>
                <w:rFonts w:ascii="Times New Roman" w:hAnsi="Times New Roman"/>
                <w:b/>
                <w:sz w:val="20"/>
                <w:szCs w:val="20"/>
              </w:rPr>
              <w:t xml:space="preserve">Query </w:t>
            </w:r>
            <w:r w:rsidR="002772FF">
              <w:rPr>
                <w:rFonts w:ascii="Times New Roman" w:hAnsi="Times New Roman"/>
                <w:b/>
                <w:sz w:val="20"/>
                <w:szCs w:val="20"/>
              </w:rPr>
              <w:t>11</w:t>
            </w:r>
          </w:p>
        </w:tc>
        <w:tc>
          <w:tcPr>
            <w:tcW w:w="7124" w:type="dxa"/>
          </w:tcPr>
          <w:p w:rsidR="002772FF"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We now want to examine the function GROUPING. The following query generates the result below the query itself. Take a look and complete the query so it results to the second result set.</w:t>
            </w:r>
          </w:p>
          <w:p w:rsidR="002772FF" w:rsidRDefault="002772FF" w:rsidP="00093284">
            <w:pPr>
              <w:spacing w:after="0" w:line="240" w:lineRule="auto"/>
              <w:rPr>
                <w:rFonts w:ascii="Times New Roman" w:hAnsi="Times New Roman"/>
                <w:sz w:val="20"/>
                <w:szCs w:val="20"/>
              </w:rPr>
            </w:pPr>
          </w:p>
          <w:p w:rsidR="002772FF" w:rsidRPr="003077EB" w:rsidRDefault="002772FF" w:rsidP="00093284">
            <w:pPr>
              <w:spacing w:after="0" w:line="240" w:lineRule="auto"/>
              <w:rPr>
                <w:rFonts w:ascii="Courier New" w:hAnsi="Courier New" w:cs="Courier New"/>
                <w:sz w:val="20"/>
                <w:szCs w:val="20"/>
              </w:rPr>
            </w:pPr>
            <w:r w:rsidRPr="003077EB">
              <w:rPr>
                <w:rFonts w:ascii="Courier New" w:hAnsi="Courier New" w:cs="Courier New"/>
                <w:sz w:val="20"/>
                <w:szCs w:val="20"/>
              </w:rPr>
              <w:t>SELECT ProductSubcategoryID</w:t>
            </w:r>
          </w:p>
          <w:p w:rsidR="002772FF" w:rsidRPr="003077EB" w:rsidRDefault="002772FF" w:rsidP="00093284">
            <w:pPr>
              <w:spacing w:after="0" w:line="240" w:lineRule="auto"/>
              <w:rPr>
                <w:rFonts w:ascii="Courier New" w:hAnsi="Courier New" w:cs="Courier New"/>
                <w:sz w:val="20"/>
                <w:szCs w:val="20"/>
              </w:rPr>
            </w:pPr>
            <w:r w:rsidRPr="003077EB">
              <w:rPr>
                <w:rFonts w:ascii="Courier New" w:hAnsi="Courier New" w:cs="Courier New"/>
                <w:sz w:val="20"/>
                <w:szCs w:val="20"/>
              </w:rPr>
              <w:t xml:space="preserve">      , COUNT(Name) as Counted</w:t>
            </w:r>
          </w:p>
          <w:p w:rsidR="002772FF" w:rsidRPr="003077EB" w:rsidRDefault="002772FF" w:rsidP="00093284">
            <w:pPr>
              <w:spacing w:after="0" w:line="240" w:lineRule="auto"/>
              <w:rPr>
                <w:rFonts w:ascii="Courier New" w:hAnsi="Courier New" w:cs="Courier New"/>
                <w:sz w:val="20"/>
                <w:szCs w:val="20"/>
              </w:rPr>
            </w:pPr>
            <w:r w:rsidRPr="003077EB">
              <w:rPr>
                <w:rFonts w:ascii="Courier New" w:hAnsi="Courier New" w:cs="Courier New"/>
                <w:sz w:val="20"/>
                <w:szCs w:val="20"/>
              </w:rPr>
              <w:t>FROM Production.Product</w:t>
            </w:r>
          </w:p>
          <w:p w:rsidR="002772FF" w:rsidRPr="003077EB" w:rsidRDefault="002772FF" w:rsidP="00093284">
            <w:pPr>
              <w:spacing w:after="0" w:line="240" w:lineRule="auto"/>
              <w:rPr>
                <w:rFonts w:ascii="Courier New" w:hAnsi="Courier New" w:cs="Courier New"/>
                <w:sz w:val="20"/>
                <w:szCs w:val="20"/>
              </w:rPr>
            </w:pPr>
            <w:r w:rsidRPr="003077EB">
              <w:rPr>
                <w:rFonts w:ascii="Courier New" w:hAnsi="Courier New" w:cs="Courier New"/>
                <w:sz w:val="20"/>
                <w:szCs w:val="20"/>
              </w:rPr>
              <w:t>GROUP BY ROLLUP (ProductSubcategoryID)</w:t>
            </w:r>
          </w:p>
          <w:p w:rsidR="002772FF"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ProductSubcategoryID Counted</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209</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1                    32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2                    43</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3                    22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4                    8</w:t>
            </w:r>
          </w:p>
          <w:p w:rsidR="002772FF" w:rsidRPr="00232A00" w:rsidRDefault="002772FF" w:rsidP="00093284">
            <w:pPr>
              <w:spacing w:after="0" w:line="240" w:lineRule="auto"/>
              <w:rPr>
                <w:rFonts w:ascii="Times New Roman" w:hAnsi="Times New Roman"/>
                <w:noProof/>
                <w:sz w:val="20"/>
                <w:szCs w:val="20"/>
              </w:rPr>
            </w:pPr>
            <w:r w:rsidRPr="00232A00">
              <w:rPr>
                <w:rFonts w:ascii="Times New Roman" w:hAnsi="Times New Roman"/>
                <w:noProof/>
                <w:sz w:val="20"/>
                <w:szCs w:val="20"/>
              </w:rPr>
              <w:t xml:space="preserve">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32                   1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33                   3</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34                   1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35                   1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36                   2</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37                   11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504</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(39 row(s) affected)</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Times New Roman" w:hAnsi="Times New Roman"/>
                <w:sz w:val="20"/>
                <w:szCs w:val="20"/>
              </w:rPr>
              <w:t>Below you find the second result set, continue to write a complete query so it gives the following answer.</w:t>
            </w:r>
            <w:r>
              <w:rPr>
                <w:rFonts w:ascii="Times New Roman" w:hAnsi="Times New Roman"/>
                <w:sz w:val="20"/>
                <w:szCs w:val="20"/>
              </w:rPr>
              <w:t xml:space="preserve"> The added column is for clarity regarding NULL.</w:t>
            </w:r>
          </w:p>
          <w:p w:rsidR="002772FF" w:rsidRPr="00232A00" w:rsidRDefault="002772FF" w:rsidP="00093284">
            <w:pPr>
              <w:spacing w:after="0" w:line="240" w:lineRule="auto"/>
              <w:rPr>
                <w:rFonts w:ascii="Times New Roman" w:hAnsi="Times New Roman"/>
                <w:sz w:val="20"/>
                <w:szCs w:val="20"/>
              </w:rPr>
            </w:pP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xml:space="preserve">ProductSubcategoryID Counted     </w:t>
            </w:r>
            <w:r>
              <w:rPr>
                <w:rFonts w:ascii="Courier New" w:hAnsi="Courier New" w:cs="Courier New"/>
                <w:noProof/>
                <w:sz w:val="20"/>
                <w:szCs w:val="20"/>
              </w:rPr>
              <w:t>IsGrandTotal</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209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504         1</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1                    32          0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2                    43          0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3                    22          0</w:t>
            </w:r>
          </w:p>
          <w:p w:rsidR="002772FF" w:rsidRPr="00232A00" w:rsidRDefault="002772FF" w:rsidP="00093284">
            <w:pPr>
              <w:spacing w:after="0" w:line="240" w:lineRule="auto"/>
              <w:rPr>
                <w:rFonts w:ascii="Times New Roman" w:hAnsi="Times New Roman"/>
                <w:noProof/>
                <w:sz w:val="20"/>
                <w:szCs w:val="20"/>
              </w:rPr>
            </w:pPr>
            <w:r w:rsidRPr="00232A00">
              <w:rPr>
                <w:rFonts w:ascii="Times New Roman" w:hAnsi="Times New Roman"/>
                <w:noProof/>
                <w:sz w:val="20"/>
                <w:szCs w:val="20"/>
              </w:rPr>
              <w:t xml:space="preserve">                         …… </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34                   1           0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35                   1           0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36                   2           0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37                   11          0</w:t>
            </w:r>
          </w:p>
          <w:p w:rsidR="002772FF" w:rsidRPr="00232A00" w:rsidRDefault="002772FF" w:rsidP="00093284">
            <w:pPr>
              <w:autoSpaceDE w:val="0"/>
              <w:autoSpaceDN w:val="0"/>
              <w:adjustRightInd w:val="0"/>
              <w:spacing w:after="0" w:line="240" w:lineRule="auto"/>
              <w:rPr>
                <w:rFonts w:ascii="Courier New" w:hAnsi="Courier New" w:cs="Courier New"/>
                <w:noProof/>
                <w:sz w:val="20"/>
                <w:szCs w:val="20"/>
              </w:rPr>
            </w:pPr>
          </w:p>
          <w:p w:rsidR="002772FF" w:rsidRPr="00232A00" w:rsidRDefault="002772FF" w:rsidP="00093284">
            <w:pPr>
              <w:spacing w:after="0" w:line="240" w:lineRule="auto"/>
              <w:rPr>
                <w:rFonts w:ascii="Times New Roman" w:hAnsi="Times New Roman"/>
                <w:sz w:val="20"/>
                <w:szCs w:val="20"/>
              </w:rPr>
            </w:pPr>
            <w:r w:rsidRPr="00232A00">
              <w:rPr>
                <w:rFonts w:ascii="Courier New" w:hAnsi="Courier New" w:cs="Courier New"/>
                <w:noProof/>
                <w:sz w:val="20"/>
                <w:szCs w:val="20"/>
              </w:rPr>
              <w:t>(39 row(s) affected)</w:t>
            </w:r>
          </w:p>
        </w:tc>
      </w:tr>
      <w:tr w:rsidR="002772FF" w:rsidRPr="00232A00" w:rsidTr="00093284">
        <w:tc>
          <w:tcPr>
            <w:tcW w:w="2088" w:type="dxa"/>
          </w:tcPr>
          <w:p w:rsidR="002772FF"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1654D5" w:rsidTr="00093284">
        <w:tc>
          <w:tcPr>
            <w:tcW w:w="2088" w:type="dxa"/>
          </w:tcPr>
          <w:p w:rsidR="002772FF" w:rsidRDefault="002772FF" w:rsidP="00093284">
            <w:pPr>
              <w:spacing w:after="0" w:line="240" w:lineRule="auto"/>
              <w:rPr>
                <w:rFonts w:ascii="Times New Roman" w:hAnsi="Times New Roman"/>
                <w:b/>
                <w:sz w:val="20"/>
                <w:szCs w:val="20"/>
              </w:rPr>
            </w:pPr>
          </w:p>
        </w:tc>
        <w:tc>
          <w:tcPr>
            <w:tcW w:w="7124" w:type="dxa"/>
          </w:tcPr>
          <w:p w:rsidR="00BB703F" w:rsidRPr="00B765E1" w:rsidRDefault="00BB703F" w:rsidP="00B765E1">
            <w:pPr>
              <w:spacing w:after="60" w:line="240" w:lineRule="auto"/>
              <w:rPr>
                <w:rFonts w:ascii="Arial" w:hAnsi="Arial" w:cs="Arial"/>
              </w:rPr>
            </w:pPr>
          </w:p>
        </w:tc>
      </w:tr>
      <w:tr w:rsidR="002772FF" w:rsidRPr="00232A00" w:rsidTr="00093284">
        <w:tc>
          <w:tcPr>
            <w:tcW w:w="2088" w:type="dxa"/>
          </w:tcPr>
          <w:p w:rsidR="002772FF" w:rsidRDefault="002772FF" w:rsidP="00093284">
            <w:pPr>
              <w:spacing w:after="0" w:line="240" w:lineRule="auto"/>
              <w:rPr>
                <w:rFonts w:ascii="Times New Roman" w:hAnsi="Times New Roman"/>
                <w:b/>
                <w:sz w:val="20"/>
                <w:szCs w:val="20"/>
              </w:rPr>
            </w:pPr>
          </w:p>
        </w:tc>
        <w:tc>
          <w:tcPr>
            <w:tcW w:w="7124" w:type="dxa"/>
          </w:tcPr>
          <w:p w:rsidR="002772FF" w:rsidRPr="00232A00" w:rsidRDefault="002772FF" w:rsidP="00093284">
            <w:pPr>
              <w:spacing w:after="0" w:line="240" w:lineRule="auto"/>
              <w:rPr>
                <w:rFonts w:ascii="Times New Roman" w:hAnsi="Times New Roman"/>
                <w:sz w:val="20"/>
                <w:szCs w:val="20"/>
              </w:rPr>
            </w:pPr>
          </w:p>
        </w:tc>
      </w:tr>
      <w:tr w:rsidR="002772FF" w:rsidRPr="008D4F10" w:rsidTr="00093284">
        <w:tc>
          <w:tcPr>
            <w:tcW w:w="2088" w:type="dxa"/>
          </w:tcPr>
          <w:p w:rsidR="002772FF" w:rsidRDefault="002772FF" w:rsidP="00093284">
            <w:pPr>
              <w:spacing w:after="0" w:line="240" w:lineRule="auto"/>
              <w:rPr>
                <w:rFonts w:ascii="Times New Roman" w:hAnsi="Times New Roman"/>
                <w:b/>
                <w:sz w:val="20"/>
                <w:szCs w:val="20"/>
              </w:rPr>
            </w:pPr>
          </w:p>
        </w:tc>
        <w:tc>
          <w:tcPr>
            <w:tcW w:w="7124" w:type="dxa"/>
          </w:tcPr>
          <w:p w:rsidR="002772FF" w:rsidRPr="008D4F10" w:rsidRDefault="002772FF" w:rsidP="00093284">
            <w:pPr>
              <w:autoSpaceDE w:val="0"/>
              <w:autoSpaceDN w:val="0"/>
              <w:adjustRightInd w:val="0"/>
              <w:spacing w:after="0" w:line="240" w:lineRule="auto"/>
              <w:rPr>
                <w:rFonts w:ascii="Courier New" w:eastAsia="Calibri" w:hAnsi="Courier New" w:cs="Courier New"/>
                <w:noProof/>
                <w:sz w:val="18"/>
                <w:szCs w:val="18"/>
                <w:lang w:eastAsia="sv-SE"/>
              </w:rPr>
            </w:pPr>
          </w:p>
        </w:tc>
      </w:tr>
    </w:tbl>
    <w:p w:rsidR="00CB28B1" w:rsidRPr="00CB28B1" w:rsidRDefault="00CB28B1" w:rsidP="0011235E">
      <w:pPr>
        <w:spacing w:after="60" w:line="240" w:lineRule="auto"/>
        <w:rPr>
          <w:rFonts w:ascii="Arial" w:hAnsi="Arial" w:cs="Arial"/>
        </w:rPr>
      </w:pPr>
    </w:p>
    <w:sectPr w:rsidR="00CB28B1" w:rsidRPr="00CB28B1" w:rsidSect="00E979E4">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5284"/>
    <w:multiLevelType w:val="hybridMultilevel"/>
    <w:tmpl w:val="AA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DC0F1A"/>
    <w:multiLevelType w:val="hybridMultilevel"/>
    <w:tmpl w:val="1D9C56D2"/>
    <w:lvl w:ilvl="0" w:tplc="4E78B2A0">
      <w:start w:val="5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useFELayout/>
  </w:compat>
  <w:rsids>
    <w:rsidRoot w:val="004C3565"/>
    <w:rsid w:val="00043963"/>
    <w:rsid w:val="000744C0"/>
    <w:rsid w:val="000A45BA"/>
    <w:rsid w:val="000C2150"/>
    <w:rsid w:val="00100032"/>
    <w:rsid w:val="0011235E"/>
    <w:rsid w:val="00145FDB"/>
    <w:rsid w:val="00156511"/>
    <w:rsid w:val="00163A62"/>
    <w:rsid w:val="001A447B"/>
    <w:rsid w:val="001A4CBE"/>
    <w:rsid w:val="002501F9"/>
    <w:rsid w:val="00266C41"/>
    <w:rsid w:val="00276D8A"/>
    <w:rsid w:val="002772FF"/>
    <w:rsid w:val="002A0CA2"/>
    <w:rsid w:val="002A1072"/>
    <w:rsid w:val="002B703B"/>
    <w:rsid w:val="002C70B4"/>
    <w:rsid w:val="00327448"/>
    <w:rsid w:val="003644AC"/>
    <w:rsid w:val="00381290"/>
    <w:rsid w:val="003978C3"/>
    <w:rsid w:val="003C44C7"/>
    <w:rsid w:val="003E625F"/>
    <w:rsid w:val="00423395"/>
    <w:rsid w:val="00434470"/>
    <w:rsid w:val="00436BF3"/>
    <w:rsid w:val="00454203"/>
    <w:rsid w:val="00476C62"/>
    <w:rsid w:val="004C3565"/>
    <w:rsid w:val="004C67AD"/>
    <w:rsid w:val="004E735D"/>
    <w:rsid w:val="004F391F"/>
    <w:rsid w:val="004F479C"/>
    <w:rsid w:val="00563E80"/>
    <w:rsid w:val="00565A90"/>
    <w:rsid w:val="00590AA5"/>
    <w:rsid w:val="005D4970"/>
    <w:rsid w:val="005D5FB0"/>
    <w:rsid w:val="005F1297"/>
    <w:rsid w:val="006B3265"/>
    <w:rsid w:val="006B4CE5"/>
    <w:rsid w:val="006E7D8C"/>
    <w:rsid w:val="007124A4"/>
    <w:rsid w:val="00714044"/>
    <w:rsid w:val="007161DC"/>
    <w:rsid w:val="0072174C"/>
    <w:rsid w:val="007225FC"/>
    <w:rsid w:val="00737CAD"/>
    <w:rsid w:val="00783FD9"/>
    <w:rsid w:val="00792E53"/>
    <w:rsid w:val="0079475C"/>
    <w:rsid w:val="007963BD"/>
    <w:rsid w:val="007E6A4E"/>
    <w:rsid w:val="008120B1"/>
    <w:rsid w:val="00822480"/>
    <w:rsid w:val="008477DD"/>
    <w:rsid w:val="008535EB"/>
    <w:rsid w:val="008717C8"/>
    <w:rsid w:val="00875637"/>
    <w:rsid w:val="00875AAD"/>
    <w:rsid w:val="00895A88"/>
    <w:rsid w:val="008F0112"/>
    <w:rsid w:val="009263FF"/>
    <w:rsid w:val="00956F1E"/>
    <w:rsid w:val="0096077D"/>
    <w:rsid w:val="009668C3"/>
    <w:rsid w:val="00981F4F"/>
    <w:rsid w:val="009E00FF"/>
    <w:rsid w:val="009F5CD7"/>
    <w:rsid w:val="00A10E62"/>
    <w:rsid w:val="00A52DE9"/>
    <w:rsid w:val="00A64417"/>
    <w:rsid w:val="00A91292"/>
    <w:rsid w:val="00AA3DD6"/>
    <w:rsid w:val="00B36C8A"/>
    <w:rsid w:val="00B55301"/>
    <w:rsid w:val="00B765E1"/>
    <w:rsid w:val="00BA447F"/>
    <w:rsid w:val="00BB703F"/>
    <w:rsid w:val="00BE2D11"/>
    <w:rsid w:val="00C13E37"/>
    <w:rsid w:val="00C84627"/>
    <w:rsid w:val="00CB28B1"/>
    <w:rsid w:val="00CB7BCB"/>
    <w:rsid w:val="00CC3767"/>
    <w:rsid w:val="00CD1F38"/>
    <w:rsid w:val="00CF387F"/>
    <w:rsid w:val="00DB3736"/>
    <w:rsid w:val="00DE37F3"/>
    <w:rsid w:val="00E3322E"/>
    <w:rsid w:val="00E55FC3"/>
    <w:rsid w:val="00E706B5"/>
    <w:rsid w:val="00E963EF"/>
    <w:rsid w:val="00E979E4"/>
    <w:rsid w:val="00EB75FB"/>
    <w:rsid w:val="00ED208C"/>
    <w:rsid w:val="00EF7732"/>
    <w:rsid w:val="00F03C0A"/>
    <w:rsid w:val="00F070F4"/>
    <w:rsid w:val="00F50800"/>
    <w:rsid w:val="00FC466B"/>
    <w:rsid w:val="00FE3BBF"/>
    <w:rsid w:val="00FE6E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470"/>
  </w:style>
  <w:style w:type="paragraph" w:styleId="Heading1">
    <w:name w:val="heading 1"/>
    <w:basedOn w:val="Normal"/>
    <w:next w:val="Normal"/>
    <w:link w:val="Heading1Char"/>
    <w:uiPriority w:val="9"/>
    <w:qFormat/>
    <w:rsid w:val="00BB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unhideWhenUsed/>
    <w:rsid w:val="004F391F"/>
    <w:rPr>
      <w:color w:val="0000FF" w:themeColor="hyperlink"/>
      <w:u w:val="single"/>
    </w:rPr>
  </w:style>
  <w:style w:type="paragraph" w:styleId="NoSpacing">
    <w:name w:val="No Spacing"/>
    <w:uiPriority w:val="1"/>
    <w:qFormat/>
    <w:rsid w:val="00895A88"/>
    <w:pPr>
      <w:spacing w:after="0" w:line="240" w:lineRule="auto"/>
    </w:pPr>
    <w:rPr>
      <w:rFonts w:ascii="Calibri" w:eastAsia="Times New Roman" w:hAnsi="Calibri" w:cs="Times New Roman"/>
    </w:rPr>
  </w:style>
  <w:style w:type="character" w:styleId="Strong">
    <w:name w:val="Strong"/>
    <w:qFormat/>
    <w:rsid w:val="00895A88"/>
    <w:rPr>
      <w:b/>
      <w:bCs/>
    </w:rPr>
  </w:style>
  <w:style w:type="character" w:customStyle="1" w:styleId="Heading1Char">
    <w:name w:val="Heading 1 Char"/>
    <w:basedOn w:val="DefaultParagraphFont"/>
    <w:link w:val="Heading1"/>
    <w:uiPriority w:val="9"/>
    <w:rsid w:val="00BB703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161D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unhideWhenUsed/>
    <w:rsid w:val="004F391F"/>
    <w:rPr>
      <w:color w:val="0000FF" w:themeColor="hyperlink"/>
      <w:u w:val="single"/>
    </w:rPr>
  </w:style>
  <w:style w:type="paragraph" w:styleId="NoSpacing">
    <w:name w:val="No Spacing"/>
    <w:uiPriority w:val="1"/>
    <w:qFormat/>
    <w:rsid w:val="00895A88"/>
    <w:pPr>
      <w:spacing w:after="0" w:line="240" w:lineRule="auto"/>
    </w:pPr>
    <w:rPr>
      <w:rFonts w:ascii="Calibri" w:eastAsia="Times New Roman" w:hAnsi="Calibri" w:cs="Times New Roman"/>
    </w:rPr>
  </w:style>
  <w:style w:type="character" w:styleId="Strong">
    <w:name w:val="Strong"/>
    <w:qFormat/>
    <w:rsid w:val="00895A88"/>
    <w:rPr>
      <w:b/>
      <w:bCs/>
    </w:rPr>
  </w:style>
  <w:style w:type="character" w:customStyle="1" w:styleId="Heading1Char">
    <w:name w:val="Heading 1 Char"/>
    <w:basedOn w:val="DefaultParagraphFont"/>
    <w:link w:val="Heading1"/>
    <w:uiPriority w:val="9"/>
    <w:rsid w:val="00BB703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161DC"/>
    <w:pPr>
      <w:spacing w:after="100"/>
    </w:pPr>
  </w:style>
</w:styles>
</file>

<file path=word/webSettings.xml><?xml version="1.0" encoding="utf-8"?>
<w:webSettings xmlns:r="http://schemas.openxmlformats.org/officeDocument/2006/relationships" xmlns:w="http://schemas.openxmlformats.org/wordprocessingml/2006/main">
  <w:divs>
    <w:div w:id="393434411">
      <w:bodyDiv w:val="1"/>
      <w:marLeft w:val="0"/>
      <w:marRight w:val="0"/>
      <w:marTop w:val="0"/>
      <w:marBottom w:val="0"/>
      <w:divBdr>
        <w:top w:val="none" w:sz="0" w:space="0" w:color="auto"/>
        <w:left w:val="none" w:sz="0" w:space="0" w:color="auto"/>
        <w:bottom w:val="none" w:sz="0" w:space="0" w:color="auto"/>
        <w:right w:val="none" w:sz="0" w:space="0" w:color="auto"/>
      </w:divBdr>
    </w:div>
    <w:div w:id="5933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16258-377E-44D9-B360-748B9A94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FHO-IT</Company>
  <LinksUpToDate>false</LinksUpToDate>
  <CharactersWithSpaces>23519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CuongTu</cp:lastModifiedBy>
  <cp:revision>44</cp:revision>
  <dcterms:created xsi:type="dcterms:W3CDTF">2014-01-06T07:32:00Z</dcterms:created>
  <dcterms:modified xsi:type="dcterms:W3CDTF">2014-01-06T15:28:00Z</dcterms:modified>
</cp:coreProperties>
</file>