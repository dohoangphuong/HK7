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22E" w:rsidRDefault="007161DC" w:rsidP="00792E53">
      <w:pPr>
        <w:pStyle w:val="Heading1"/>
      </w:pPr>
      <w:bookmarkStart w:id="0" w:name="_Toc425377435"/>
      <w:r>
        <w:t>Content:</w:t>
      </w:r>
      <w:bookmarkEnd w:id="0"/>
    </w:p>
    <w:p w:rsidR="007161DC" w:rsidRDefault="007161DC" w:rsidP="007E6A4E">
      <w:pPr>
        <w:spacing w:after="60" w:line="240" w:lineRule="auto"/>
        <w:rPr>
          <w:rFonts w:ascii="Arial" w:hAnsi="Arial" w:cs="Arial"/>
        </w:rPr>
      </w:pPr>
    </w:p>
    <w:p w:rsidR="0094315D" w:rsidRDefault="00434470">
      <w:pPr>
        <w:pStyle w:val="TOC1"/>
        <w:tabs>
          <w:tab w:val="right" w:leader="dot" w:pos="9019"/>
        </w:tabs>
        <w:rPr>
          <w:noProof/>
        </w:rPr>
      </w:pPr>
      <w:r>
        <w:rPr>
          <w:rFonts w:ascii="Arial" w:hAnsi="Arial" w:cs="Arial"/>
        </w:rPr>
        <w:fldChar w:fldCharType="begin"/>
      </w:r>
      <w:r w:rsidR="007161DC">
        <w:rPr>
          <w:rFonts w:ascii="Arial" w:hAnsi="Arial" w:cs="Arial"/>
        </w:rPr>
        <w:instrText xml:space="preserve"> TOC \o "1-3" \h \z \u </w:instrText>
      </w:r>
      <w:r>
        <w:rPr>
          <w:rFonts w:ascii="Arial" w:hAnsi="Arial" w:cs="Arial"/>
        </w:rPr>
        <w:fldChar w:fldCharType="separate"/>
      </w:r>
      <w:hyperlink w:anchor="_Toc425377435" w:history="1">
        <w:r w:rsidR="0094315D" w:rsidRPr="00FE066E">
          <w:rPr>
            <w:rStyle w:val="Hyperlink"/>
            <w:noProof/>
          </w:rPr>
          <w:t>Content:</w:t>
        </w:r>
        <w:r w:rsidR="0094315D">
          <w:rPr>
            <w:noProof/>
            <w:webHidden/>
          </w:rPr>
          <w:tab/>
        </w:r>
        <w:r w:rsidR="0094315D">
          <w:rPr>
            <w:noProof/>
            <w:webHidden/>
          </w:rPr>
          <w:fldChar w:fldCharType="begin"/>
        </w:r>
        <w:r w:rsidR="0094315D">
          <w:rPr>
            <w:noProof/>
            <w:webHidden/>
          </w:rPr>
          <w:instrText xml:space="preserve"> PAGEREF _Toc425377435 \h </w:instrText>
        </w:r>
        <w:r w:rsidR="0094315D">
          <w:rPr>
            <w:noProof/>
            <w:webHidden/>
          </w:rPr>
        </w:r>
        <w:r w:rsidR="0094315D">
          <w:rPr>
            <w:noProof/>
            <w:webHidden/>
          </w:rPr>
          <w:fldChar w:fldCharType="separate"/>
        </w:r>
        <w:r w:rsidR="0094315D">
          <w:rPr>
            <w:noProof/>
            <w:webHidden/>
          </w:rPr>
          <w:t>1</w:t>
        </w:r>
        <w:r w:rsidR="0094315D">
          <w:rPr>
            <w:noProof/>
            <w:webHidden/>
          </w:rPr>
          <w:fldChar w:fldCharType="end"/>
        </w:r>
      </w:hyperlink>
    </w:p>
    <w:p w:rsidR="0094315D" w:rsidRDefault="0094315D">
      <w:pPr>
        <w:pStyle w:val="TOC1"/>
        <w:tabs>
          <w:tab w:val="right" w:leader="dot" w:pos="9019"/>
        </w:tabs>
        <w:rPr>
          <w:noProof/>
        </w:rPr>
      </w:pPr>
      <w:hyperlink w:anchor="_Toc425377436" w:history="1">
        <w:r w:rsidRPr="00FE066E">
          <w:rPr>
            <w:rStyle w:val="Hyperlink"/>
            <w:noProof/>
          </w:rPr>
          <w:t>Exercise 1:Design a table (75')</w:t>
        </w:r>
        <w:r>
          <w:rPr>
            <w:noProof/>
            <w:webHidden/>
          </w:rPr>
          <w:tab/>
        </w:r>
        <w:r>
          <w:rPr>
            <w:noProof/>
            <w:webHidden/>
          </w:rPr>
          <w:fldChar w:fldCharType="begin"/>
        </w:r>
        <w:r>
          <w:rPr>
            <w:noProof/>
            <w:webHidden/>
          </w:rPr>
          <w:instrText xml:space="preserve"> PAGEREF _Toc425377436 \h </w:instrText>
        </w:r>
        <w:r>
          <w:rPr>
            <w:noProof/>
            <w:webHidden/>
          </w:rPr>
        </w:r>
        <w:r>
          <w:rPr>
            <w:noProof/>
            <w:webHidden/>
          </w:rPr>
          <w:fldChar w:fldCharType="separate"/>
        </w:r>
        <w:r>
          <w:rPr>
            <w:noProof/>
            <w:webHidden/>
          </w:rPr>
          <w:t>2</w:t>
        </w:r>
        <w:r>
          <w:rPr>
            <w:noProof/>
            <w:webHidden/>
          </w:rPr>
          <w:fldChar w:fldCharType="end"/>
        </w:r>
      </w:hyperlink>
    </w:p>
    <w:p w:rsidR="0094315D" w:rsidRDefault="0094315D">
      <w:pPr>
        <w:pStyle w:val="TOC1"/>
        <w:tabs>
          <w:tab w:val="right" w:leader="dot" w:pos="9019"/>
        </w:tabs>
        <w:rPr>
          <w:noProof/>
        </w:rPr>
      </w:pPr>
      <w:hyperlink w:anchor="_Toc425377437" w:history="1">
        <w:r w:rsidRPr="00FE066E">
          <w:rPr>
            <w:rStyle w:val="Hyperlink"/>
            <w:noProof/>
          </w:rPr>
          <w:t>Exercise 2: Querying and Filtering Data (45')</w:t>
        </w:r>
        <w:r>
          <w:rPr>
            <w:noProof/>
            <w:webHidden/>
          </w:rPr>
          <w:tab/>
        </w:r>
        <w:r>
          <w:rPr>
            <w:noProof/>
            <w:webHidden/>
          </w:rPr>
          <w:fldChar w:fldCharType="begin"/>
        </w:r>
        <w:r>
          <w:rPr>
            <w:noProof/>
            <w:webHidden/>
          </w:rPr>
          <w:instrText xml:space="preserve"> PAGEREF _Toc425377437 \h </w:instrText>
        </w:r>
        <w:r>
          <w:rPr>
            <w:noProof/>
            <w:webHidden/>
          </w:rPr>
        </w:r>
        <w:r>
          <w:rPr>
            <w:noProof/>
            <w:webHidden/>
          </w:rPr>
          <w:fldChar w:fldCharType="separate"/>
        </w:r>
        <w:r>
          <w:rPr>
            <w:noProof/>
            <w:webHidden/>
          </w:rPr>
          <w:t>5</w:t>
        </w:r>
        <w:r>
          <w:rPr>
            <w:noProof/>
            <w:webHidden/>
          </w:rPr>
          <w:fldChar w:fldCharType="end"/>
        </w:r>
      </w:hyperlink>
    </w:p>
    <w:p w:rsidR="0094315D" w:rsidRDefault="0094315D">
      <w:pPr>
        <w:pStyle w:val="TOC1"/>
        <w:tabs>
          <w:tab w:val="right" w:leader="dot" w:pos="9019"/>
        </w:tabs>
        <w:rPr>
          <w:noProof/>
        </w:rPr>
      </w:pPr>
      <w:hyperlink w:anchor="_Toc425377438" w:history="1">
        <w:r w:rsidRPr="00FE066E">
          <w:rPr>
            <w:rStyle w:val="Hyperlink"/>
            <w:noProof/>
          </w:rPr>
          <w:t>Exercise 3: Grouping and Summarizing Data (60')</w:t>
        </w:r>
        <w:r>
          <w:rPr>
            <w:noProof/>
            <w:webHidden/>
          </w:rPr>
          <w:tab/>
        </w:r>
        <w:r>
          <w:rPr>
            <w:noProof/>
            <w:webHidden/>
          </w:rPr>
          <w:fldChar w:fldCharType="begin"/>
        </w:r>
        <w:r>
          <w:rPr>
            <w:noProof/>
            <w:webHidden/>
          </w:rPr>
          <w:instrText xml:space="preserve"> PAGEREF _Toc425377438 \h </w:instrText>
        </w:r>
        <w:r>
          <w:rPr>
            <w:noProof/>
            <w:webHidden/>
          </w:rPr>
        </w:r>
        <w:r>
          <w:rPr>
            <w:noProof/>
            <w:webHidden/>
          </w:rPr>
          <w:fldChar w:fldCharType="separate"/>
        </w:r>
        <w:r>
          <w:rPr>
            <w:noProof/>
            <w:webHidden/>
          </w:rPr>
          <w:t>13</w:t>
        </w:r>
        <w:r>
          <w:rPr>
            <w:noProof/>
            <w:webHidden/>
          </w:rPr>
          <w:fldChar w:fldCharType="end"/>
        </w:r>
      </w:hyperlink>
    </w:p>
    <w:p w:rsidR="00B55301" w:rsidRDefault="00434470" w:rsidP="00792E53">
      <w:pPr>
        <w:rPr>
          <w:rFonts w:ascii="Arial" w:hAnsi="Arial" w:cs="Arial"/>
        </w:rPr>
      </w:pPr>
      <w:r>
        <w:rPr>
          <w:rFonts w:ascii="Arial" w:hAnsi="Arial" w:cs="Arial"/>
        </w:rPr>
        <w:fldChar w:fldCharType="end"/>
      </w:r>
    </w:p>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B55301" w:rsidRDefault="00B55301" w:rsidP="00792E53"/>
    <w:p w:rsidR="007161DC" w:rsidRDefault="007161DC" w:rsidP="007E6A4E">
      <w:pPr>
        <w:spacing w:after="60" w:line="240" w:lineRule="auto"/>
        <w:rPr>
          <w:rFonts w:ascii="Arial" w:hAnsi="Arial" w:cs="Arial"/>
        </w:rPr>
      </w:pPr>
    </w:p>
    <w:p w:rsidR="00B55301" w:rsidRDefault="00B55301" w:rsidP="007E6A4E">
      <w:pPr>
        <w:spacing w:after="60" w:line="240" w:lineRule="auto"/>
        <w:rPr>
          <w:rFonts w:ascii="Arial" w:hAnsi="Arial" w:cs="Arial"/>
        </w:rPr>
      </w:pPr>
    </w:p>
    <w:p w:rsidR="004E735D" w:rsidRPr="00E3322E" w:rsidRDefault="00EF7732" w:rsidP="00BB703F">
      <w:pPr>
        <w:pStyle w:val="Heading1"/>
      </w:pPr>
      <w:bookmarkStart w:id="1" w:name="_Toc376788669"/>
      <w:bookmarkStart w:id="2" w:name="_Toc425377436"/>
      <w:r w:rsidRPr="00E3322E">
        <w:lastRenderedPageBreak/>
        <w:t>Exercise 1</w:t>
      </w:r>
      <w:proofErr w:type="gramStart"/>
      <w:r w:rsidRPr="00E3322E">
        <w:t>:</w:t>
      </w:r>
      <w:bookmarkEnd w:id="1"/>
      <w:r w:rsidR="007161DC">
        <w:t>Design</w:t>
      </w:r>
      <w:proofErr w:type="gramEnd"/>
      <w:r w:rsidR="007161DC">
        <w:t xml:space="preserve"> a table</w:t>
      </w:r>
      <w:r w:rsidR="009E00FF">
        <w:t xml:space="preserve"> (75')</w:t>
      </w:r>
      <w:bookmarkEnd w:id="2"/>
    </w:p>
    <w:p w:rsidR="00792E53" w:rsidRDefault="00792E53" w:rsidP="007E6A4E">
      <w:pPr>
        <w:spacing w:after="60"/>
        <w:rPr>
          <w:b/>
          <w:u w:val="single"/>
        </w:rPr>
      </w:pPr>
    </w:p>
    <w:p w:rsidR="0072174C" w:rsidRDefault="006B3265" w:rsidP="007E6A4E">
      <w:pPr>
        <w:spacing w:after="60"/>
      </w:pPr>
      <w:r w:rsidRPr="00CC3767">
        <w:rPr>
          <w:b/>
          <w:u w:val="single"/>
        </w:rPr>
        <w:t>Q1</w:t>
      </w:r>
      <w:proofErr w:type="gramStart"/>
      <w:r>
        <w:t>:</w:t>
      </w:r>
      <w:r w:rsidR="0072174C">
        <w:t>Create</w:t>
      </w:r>
      <w:proofErr w:type="gramEnd"/>
      <w:r w:rsidR="0072174C">
        <w:t xml:space="preserve"> the tables (with the most appropriate/economic field/column constraints &amp; types)</w:t>
      </w:r>
      <w:r w:rsidR="00714044">
        <w:t>.</w:t>
      </w:r>
    </w:p>
    <w:tbl>
      <w:tblPr>
        <w:tblStyle w:val="TableGrid"/>
        <w:tblW w:w="0" w:type="auto"/>
        <w:tblLook w:val="04A0" w:firstRow="1" w:lastRow="0" w:firstColumn="1" w:lastColumn="0" w:noHBand="0" w:noVBand="1"/>
      </w:tblPr>
      <w:tblGrid>
        <w:gridCol w:w="9245"/>
      </w:tblGrid>
      <w:tr w:rsidR="00B773F0" w:rsidTr="00B773F0">
        <w:tc>
          <w:tcPr>
            <w:tcW w:w="9245" w:type="dxa"/>
          </w:tcPr>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CREATE</w:t>
            </w:r>
            <w:r>
              <w:rPr>
                <w:rFonts w:ascii="Consolas" w:hAnsi="Consolas" w:cs="Consolas"/>
                <w:noProof/>
                <w:sz w:val="19"/>
                <w:szCs w:val="19"/>
              </w:rPr>
              <w:t xml:space="preserve"> </w:t>
            </w:r>
            <w:r>
              <w:rPr>
                <w:rFonts w:ascii="Consolas" w:hAnsi="Consolas" w:cs="Consolas"/>
                <w:noProof/>
                <w:color w:val="0000FF"/>
                <w:sz w:val="19"/>
                <w:szCs w:val="19"/>
              </w:rPr>
              <w:t>TABLE</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p>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8080"/>
                <w:sz w:val="19"/>
                <w:szCs w:val="19"/>
              </w:rPr>
              <w:t>TraineeID</w:t>
            </w:r>
            <w:r>
              <w:rPr>
                <w:rFonts w:ascii="Consolas" w:hAnsi="Consolas" w:cs="Consolas"/>
                <w:noProof/>
                <w:sz w:val="19"/>
                <w:szCs w:val="19"/>
              </w:rPr>
              <w:tab/>
            </w:r>
            <w:r>
              <w:rPr>
                <w:rFonts w:ascii="Consolas" w:hAnsi="Consolas" w:cs="Consolas"/>
                <w:noProof/>
                <w:color w:val="0000FF"/>
                <w:sz w:val="19"/>
                <w:szCs w:val="19"/>
              </w:rPr>
              <w:t>int</w:t>
            </w:r>
            <w:r>
              <w:rPr>
                <w:rFonts w:ascii="Consolas" w:hAnsi="Consolas" w:cs="Consolas"/>
                <w:noProof/>
                <w:sz w:val="19"/>
                <w:szCs w:val="19"/>
              </w:rPr>
              <w:t xml:space="preserve"> </w:t>
            </w:r>
            <w:r>
              <w:rPr>
                <w:rFonts w:ascii="Consolas" w:hAnsi="Consolas" w:cs="Consolas"/>
                <w:noProof/>
                <w:color w:val="0000FF"/>
                <w:sz w:val="19"/>
                <w:szCs w:val="19"/>
              </w:rPr>
              <w:t>IDENTITY</w:t>
            </w:r>
            <w:r>
              <w:rPr>
                <w:rFonts w:ascii="Consolas" w:hAnsi="Consolas" w:cs="Consolas"/>
                <w:noProof/>
                <w:color w:val="808080"/>
                <w:sz w:val="19"/>
                <w:szCs w:val="19"/>
              </w:rPr>
              <w:t>(</w:t>
            </w:r>
            <w:r>
              <w:rPr>
                <w:rFonts w:ascii="Consolas" w:hAnsi="Consolas" w:cs="Consolas"/>
                <w:noProof/>
                <w:sz w:val="19"/>
                <w:szCs w:val="19"/>
              </w:rPr>
              <w:t>1</w:t>
            </w:r>
            <w:r>
              <w:rPr>
                <w:rFonts w:ascii="Consolas" w:hAnsi="Consolas" w:cs="Consolas"/>
                <w:noProof/>
                <w:color w:val="808080"/>
                <w:sz w:val="19"/>
                <w:szCs w:val="19"/>
              </w:rPr>
              <w:t>,</w:t>
            </w:r>
            <w:r>
              <w:rPr>
                <w:rFonts w:ascii="Consolas" w:hAnsi="Consolas" w:cs="Consolas"/>
                <w:noProof/>
                <w:sz w:val="19"/>
                <w:szCs w:val="19"/>
              </w:rPr>
              <w:t>1</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00FF"/>
                <w:sz w:val="19"/>
                <w:szCs w:val="19"/>
              </w:rPr>
              <w:t>PRIMARY</w:t>
            </w:r>
            <w:r>
              <w:rPr>
                <w:rFonts w:ascii="Consolas" w:hAnsi="Consolas" w:cs="Consolas"/>
                <w:noProof/>
                <w:sz w:val="19"/>
                <w:szCs w:val="19"/>
              </w:rPr>
              <w:t xml:space="preserve"> </w:t>
            </w:r>
            <w:r>
              <w:rPr>
                <w:rFonts w:ascii="Consolas" w:hAnsi="Consolas" w:cs="Consolas"/>
                <w:noProof/>
                <w:color w:val="0000FF"/>
                <w:sz w:val="19"/>
                <w:szCs w:val="19"/>
              </w:rPr>
              <w:t>KEY</w:t>
            </w:r>
            <w:r>
              <w:rPr>
                <w:rFonts w:ascii="Consolas" w:hAnsi="Consolas" w:cs="Consolas"/>
                <w:noProof/>
                <w:color w:val="808080"/>
                <w:sz w:val="19"/>
                <w:szCs w:val="19"/>
              </w:rPr>
              <w:t>,</w:t>
            </w:r>
          </w:p>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8080"/>
                <w:sz w:val="19"/>
                <w:szCs w:val="19"/>
              </w:rPr>
              <w:t>Full_Name</w:t>
            </w:r>
            <w:r>
              <w:rPr>
                <w:rFonts w:ascii="Consolas" w:hAnsi="Consolas" w:cs="Consolas"/>
                <w:noProof/>
                <w:sz w:val="19"/>
                <w:szCs w:val="19"/>
              </w:rPr>
              <w:tab/>
            </w:r>
            <w:r>
              <w:rPr>
                <w:rFonts w:ascii="Consolas" w:hAnsi="Consolas" w:cs="Consolas"/>
                <w:noProof/>
                <w:color w:val="0000FF"/>
                <w:sz w:val="19"/>
                <w:szCs w:val="19"/>
              </w:rPr>
              <w:t>nvarchar</w:t>
            </w:r>
            <w:r>
              <w:rPr>
                <w:rFonts w:ascii="Consolas" w:hAnsi="Consolas" w:cs="Consolas"/>
                <w:noProof/>
                <w:color w:val="808080"/>
                <w:sz w:val="19"/>
                <w:szCs w:val="19"/>
              </w:rPr>
              <w:t>(</w:t>
            </w:r>
            <w:r>
              <w:rPr>
                <w:rFonts w:ascii="Consolas" w:hAnsi="Consolas" w:cs="Consolas"/>
                <w:noProof/>
                <w:sz w:val="19"/>
                <w:szCs w:val="19"/>
              </w:rPr>
              <w:t>50</w:t>
            </w:r>
            <w:r>
              <w:rPr>
                <w:rFonts w:ascii="Consolas" w:hAnsi="Consolas" w:cs="Consolas"/>
                <w:noProof/>
                <w:color w:val="808080"/>
                <w:sz w:val="19"/>
                <w:szCs w:val="19"/>
              </w:rPr>
              <w:t>),</w:t>
            </w:r>
          </w:p>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8080"/>
                <w:sz w:val="19"/>
                <w:szCs w:val="19"/>
              </w:rPr>
              <w:t>Birth_Date</w:t>
            </w:r>
            <w:r>
              <w:rPr>
                <w:rFonts w:ascii="Consolas" w:hAnsi="Consolas" w:cs="Consolas"/>
                <w:noProof/>
                <w:sz w:val="19"/>
                <w:szCs w:val="19"/>
              </w:rPr>
              <w:tab/>
            </w:r>
            <w:r>
              <w:rPr>
                <w:rFonts w:ascii="Consolas" w:hAnsi="Consolas" w:cs="Consolas"/>
                <w:noProof/>
                <w:color w:val="0000FF"/>
                <w:sz w:val="19"/>
                <w:szCs w:val="19"/>
              </w:rPr>
              <w:t>date</w:t>
            </w:r>
            <w:r>
              <w:rPr>
                <w:rFonts w:ascii="Consolas" w:hAnsi="Consolas" w:cs="Consolas"/>
                <w:noProof/>
                <w:color w:val="808080"/>
                <w:sz w:val="19"/>
                <w:szCs w:val="19"/>
              </w:rPr>
              <w:t>,</w:t>
            </w:r>
          </w:p>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8080"/>
                <w:sz w:val="19"/>
                <w:szCs w:val="19"/>
              </w:rPr>
              <w:t>Gender</w:t>
            </w: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00FF"/>
                <w:sz w:val="19"/>
                <w:szCs w:val="19"/>
              </w:rPr>
              <w:t>bit</w:t>
            </w:r>
            <w:r>
              <w:rPr>
                <w:rFonts w:ascii="Consolas" w:hAnsi="Consolas" w:cs="Consolas"/>
                <w:noProof/>
                <w:color w:val="808080"/>
                <w:sz w:val="19"/>
                <w:szCs w:val="19"/>
              </w:rPr>
              <w:t>,</w:t>
            </w:r>
          </w:p>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8080"/>
                <w:sz w:val="19"/>
                <w:szCs w:val="19"/>
              </w:rPr>
              <w:t>ET_IQ</w:t>
            </w: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00FF"/>
                <w:sz w:val="19"/>
                <w:szCs w:val="19"/>
              </w:rPr>
              <w:t>tinyint</w:t>
            </w:r>
            <w:r>
              <w:rPr>
                <w:rFonts w:ascii="Consolas" w:hAnsi="Consolas" w:cs="Consolas"/>
                <w:noProof/>
                <w:sz w:val="19"/>
                <w:szCs w:val="19"/>
              </w:rPr>
              <w:t xml:space="preserve"> </w:t>
            </w:r>
            <w:r>
              <w:rPr>
                <w:rFonts w:ascii="Consolas" w:hAnsi="Consolas" w:cs="Consolas"/>
                <w:noProof/>
                <w:color w:val="0000FF"/>
                <w:sz w:val="19"/>
                <w:szCs w:val="19"/>
              </w:rPr>
              <w:t>DEFAULT</w:t>
            </w:r>
            <w:r>
              <w:rPr>
                <w:rFonts w:ascii="Consolas" w:hAnsi="Consolas" w:cs="Consolas"/>
                <w:noProof/>
                <w:sz w:val="19"/>
                <w:szCs w:val="19"/>
              </w:rPr>
              <w:t xml:space="preserve"> 0 </w:t>
            </w:r>
            <w:r>
              <w:rPr>
                <w:rFonts w:ascii="Consolas" w:hAnsi="Consolas" w:cs="Consolas"/>
                <w:noProof/>
                <w:color w:val="0000FF"/>
                <w:sz w:val="19"/>
                <w:szCs w:val="19"/>
              </w:rPr>
              <w:t xml:space="preserve">CHECK </w:t>
            </w:r>
            <w:r>
              <w:rPr>
                <w:rFonts w:ascii="Consolas" w:hAnsi="Consolas" w:cs="Consolas"/>
                <w:noProof/>
                <w:color w:val="808080"/>
                <w:sz w:val="19"/>
                <w:szCs w:val="19"/>
              </w:rPr>
              <w:t>(</w:t>
            </w:r>
            <w:r>
              <w:rPr>
                <w:rFonts w:ascii="Consolas" w:hAnsi="Consolas" w:cs="Consolas"/>
                <w:noProof/>
                <w:color w:val="008080"/>
                <w:sz w:val="19"/>
                <w:szCs w:val="19"/>
              </w:rPr>
              <w:t>ET_IQ</w:t>
            </w:r>
            <w:r>
              <w:rPr>
                <w:rFonts w:ascii="Consolas" w:hAnsi="Consolas" w:cs="Consolas"/>
                <w:noProof/>
                <w:sz w:val="19"/>
                <w:szCs w:val="19"/>
              </w:rPr>
              <w:t xml:space="preserve"> </w:t>
            </w:r>
            <w:r>
              <w:rPr>
                <w:rFonts w:ascii="Consolas" w:hAnsi="Consolas" w:cs="Consolas"/>
                <w:noProof/>
                <w:color w:val="808080"/>
                <w:sz w:val="19"/>
                <w:szCs w:val="19"/>
              </w:rPr>
              <w:t>&gt;=</w:t>
            </w:r>
            <w:r>
              <w:rPr>
                <w:rFonts w:ascii="Consolas" w:hAnsi="Consolas" w:cs="Consolas"/>
                <w:noProof/>
                <w:sz w:val="19"/>
                <w:szCs w:val="19"/>
              </w:rPr>
              <w:t xml:space="preserve"> 0 </w:t>
            </w:r>
            <w:r>
              <w:rPr>
                <w:rFonts w:ascii="Consolas" w:hAnsi="Consolas" w:cs="Consolas"/>
                <w:noProof/>
                <w:color w:val="808080"/>
                <w:sz w:val="19"/>
                <w:szCs w:val="19"/>
              </w:rPr>
              <w:t>AND</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sz w:val="19"/>
                <w:szCs w:val="19"/>
              </w:rPr>
              <w:t xml:space="preserve"> </w:t>
            </w:r>
            <w:r>
              <w:rPr>
                <w:rFonts w:ascii="Consolas" w:hAnsi="Consolas" w:cs="Consolas"/>
                <w:noProof/>
                <w:color w:val="808080"/>
                <w:sz w:val="19"/>
                <w:szCs w:val="19"/>
              </w:rPr>
              <w:t>&lt;=</w:t>
            </w:r>
            <w:r>
              <w:rPr>
                <w:rFonts w:ascii="Consolas" w:hAnsi="Consolas" w:cs="Consolas"/>
                <w:noProof/>
                <w:sz w:val="19"/>
                <w:szCs w:val="19"/>
              </w:rPr>
              <w:t xml:space="preserve"> 20</w:t>
            </w:r>
            <w:r>
              <w:rPr>
                <w:rFonts w:ascii="Consolas" w:hAnsi="Consolas" w:cs="Consolas"/>
                <w:noProof/>
                <w:color w:val="808080"/>
                <w:sz w:val="19"/>
                <w:szCs w:val="19"/>
              </w:rPr>
              <w:t>),</w:t>
            </w:r>
          </w:p>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8080"/>
                <w:sz w:val="19"/>
                <w:szCs w:val="19"/>
              </w:rPr>
              <w:t>ET_GMath</w:t>
            </w:r>
            <w:r>
              <w:rPr>
                <w:rFonts w:ascii="Consolas" w:hAnsi="Consolas" w:cs="Consolas"/>
                <w:noProof/>
                <w:sz w:val="19"/>
                <w:szCs w:val="19"/>
              </w:rPr>
              <w:tab/>
            </w:r>
            <w:r>
              <w:rPr>
                <w:rFonts w:ascii="Consolas" w:hAnsi="Consolas" w:cs="Consolas"/>
                <w:noProof/>
                <w:color w:val="0000FF"/>
                <w:sz w:val="19"/>
                <w:szCs w:val="19"/>
              </w:rPr>
              <w:t>tinyint</w:t>
            </w:r>
            <w:r>
              <w:rPr>
                <w:rFonts w:ascii="Consolas" w:hAnsi="Consolas" w:cs="Consolas"/>
                <w:noProof/>
                <w:sz w:val="19"/>
                <w:szCs w:val="19"/>
              </w:rPr>
              <w:t xml:space="preserve"> </w:t>
            </w:r>
            <w:r>
              <w:rPr>
                <w:rFonts w:ascii="Consolas" w:hAnsi="Consolas" w:cs="Consolas"/>
                <w:noProof/>
                <w:color w:val="0000FF"/>
                <w:sz w:val="19"/>
                <w:szCs w:val="19"/>
              </w:rPr>
              <w:t>DEFAULT</w:t>
            </w:r>
            <w:r>
              <w:rPr>
                <w:rFonts w:ascii="Consolas" w:hAnsi="Consolas" w:cs="Consolas"/>
                <w:noProof/>
                <w:sz w:val="19"/>
                <w:szCs w:val="19"/>
              </w:rPr>
              <w:t xml:space="preserve"> 0 </w:t>
            </w:r>
            <w:r>
              <w:rPr>
                <w:rFonts w:ascii="Consolas" w:hAnsi="Consolas" w:cs="Consolas"/>
                <w:noProof/>
                <w:color w:val="0000FF"/>
                <w:sz w:val="19"/>
                <w:szCs w:val="19"/>
              </w:rPr>
              <w:t xml:space="preserve">CHECK </w:t>
            </w:r>
            <w:r>
              <w:rPr>
                <w:rFonts w:ascii="Consolas" w:hAnsi="Consolas" w:cs="Consolas"/>
                <w:noProof/>
                <w:color w:val="808080"/>
                <w:sz w:val="19"/>
                <w:szCs w:val="19"/>
              </w:rPr>
              <w:t>(</w:t>
            </w:r>
            <w:r>
              <w:rPr>
                <w:rFonts w:ascii="Consolas" w:hAnsi="Consolas" w:cs="Consolas"/>
                <w:noProof/>
                <w:color w:val="008080"/>
                <w:sz w:val="19"/>
                <w:szCs w:val="19"/>
              </w:rPr>
              <w:t>ET_GMath</w:t>
            </w:r>
            <w:r>
              <w:rPr>
                <w:rFonts w:ascii="Consolas" w:hAnsi="Consolas" w:cs="Consolas"/>
                <w:noProof/>
                <w:sz w:val="19"/>
                <w:szCs w:val="19"/>
              </w:rPr>
              <w:t xml:space="preserve"> </w:t>
            </w:r>
            <w:r>
              <w:rPr>
                <w:rFonts w:ascii="Consolas" w:hAnsi="Consolas" w:cs="Consolas"/>
                <w:noProof/>
                <w:color w:val="808080"/>
                <w:sz w:val="19"/>
                <w:szCs w:val="19"/>
              </w:rPr>
              <w:t>&gt;=</w:t>
            </w:r>
            <w:r>
              <w:rPr>
                <w:rFonts w:ascii="Consolas" w:hAnsi="Consolas" w:cs="Consolas"/>
                <w:noProof/>
                <w:sz w:val="19"/>
                <w:szCs w:val="19"/>
              </w:rPr>
              <w:t xml:space="preserve"> 0 </w:t>
            </w:r>
            <w:r>
              <w:rPr>
                <w:rFonts w:ascii="Consolas" w:hAnsi="Consolas" w:cs="Consolas"/>
                <w:noProof/>
                <w:color w:val="808080"/>
                <w:sz w:val="19"/>
                <w:szCs w:val="19"/>
              </w:rPr>
              <w:t>AND</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sz w:val="19"/>
                <w:szCs w:val="19"/>
              </w:rPr>
              <w:t xml:space="preserve"> </w:t>
            </w:r>
            <w:r>
              <w:rPr>
                <w:rFonts w:ascii="Consolas" w:hAnsi="Consolas" w:cs="Consolas"/>
                <w:noProof/>
                <w:color w:val="808080"/>
                <w:sz w:val="19"/>
                <w:szCs w:val="19"/>
              </w:rPr>
              <w:t>&lt;=</w:t>
            </w:r>
            <w:r>
              <w:rPr>
                <w:rFonts w:ascii="Consolas" w:hAnsi="Consolas" w:cs="Consolas"/>
                <w:noProof/>
                <w:sz w:val="19"/>
                <w:szCs w:val="19"/>
              </w:rPr>
              <w:t xml:space="preserve"> 20</w:t>
            </w:r>
            <w:r>
              <w:rPr>
                <w:rFonts w:ascii="Consolas" w:hAnsi="Consolas" w:cs="Consolas"/>
                <w:noProof/>
                <w:color w:val="808080"/>
                <w:sz w:val="19"/>
                <w:szCs w:val="19"/>
              </w:rPr>
              <w:t>),</w:t>
            </w:r>
          </w:p>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8080"/>
                <w:sz w:val="19"/>
                <w:szCs w:val="19"/>
              </w:rPr>
              <w:t>ET_English</w:t>
            </w:r>
            <w:r>
              <w:rPr>
                <w:rFonts w:ascii="Consolas" w:hAnsi="Consolas" w:cs="Consolas"/>
                <w:noProof/>
                <w:sz w:val="19"/>
                <w:szCs w:val="19"/>
              </w:rPr>
              <w:tab/>
            </w:r>
            <w:r>
              <w:rPr>
                <w:rFonts w:ascii="Consolas" w:hAnsi="Consolas" w:cs="Consolas"/>
                <w:noProof/>
                <w:color w:val="0000FF"/>
                <w:sz w:val="19"/>
                <w:szCs w:val="19"/>
              </w:rPr>
              <w:t>tinyint</w:t>
            </w:r>
            <w:r>
              <w:rPr>
                <w:rFonts w:ascii="Consolas" w:hAnsi="Consolas" w:cs="Consolas"/>
                <w:noProof/>
                <w:sz w:val="19"/>
                <w:szCs w:val="19"/>
              </w:rPr>
              <w:t xml:space="preserve"> </w:t>
            </w:r>
            <w:r>
              <w:rPr>
                <w:rFonts w:ascii="Consolas" w:hAnsi="Consolas" w:cs="Consolas"/>
                <w:noProof/>
                <w:color w:val="0000FF"/>
                <w:sz w:val="19"/>
                <w:szCs w:val="19"/>
              </w:rPr>
              <w:t>DEFAULT</w:t>
            </w:r>
            <w:r>
              <w:rPr>
                <w:rFonts w:ascii="Consolas" w:hAnsi="Consolas" w:cs="Consolas"/>
                <w:noProof/>
                <w:sz w:val="19"/>
                <w:szCs w:val="19"/>
              </w:rPr>
              <w:t xml:space="preserve"> 0 </w:t>
            </w:r>
            <w:r>
              <w:rPr>
                <w:rFonts w:ascii="Consolas" w:hAnsi="Consolas" w:cs="Consolas"/>
                <w:noProof/>
                <w:color w:val="0000FF"/>
                <w:sz w:val="19"/>
                <w:szCs w:val="19"/>
              </w:rPr>
              <w:t xml:space="preserve">CHECK </w:t>
            </w:r>
            <w:r>
              <w:rPr>
                <w:rFonts w:ascii="Consolas" w:hAnsi="Consolas" w:cs="Consolas"/>
                <w:noProof/>
                <w:color w:val="808080"/>
                <w:sz w:val="19"/>
                <w:szCs w:val="19"/>
              </w:rPr>
              <w:t>(</w:t>
            </w:r>
            <w:r>
              <w:rPr>
                <w:rFonts w:ascii="Consolas" w:hAnsi="Consolas" w:cs="Consolas"/>
                <w:noProof/>
                <w:color w:val="008080"/>
                <w:sz w:val="19"/>
                <w:szCs w:val="19"/>
              </w:rPr>
              <w:t>ET_English</w:t>
            </w:r>
            <w:r>
              <w:rPr>
                <w:rFonts w:ascii="Consolas" w:hAnsi="Consolas" w:cs="Consolas"/>
                <w:noProof/>
                <w:sz w:val="19"/>
                <w:szCs w:val="19"/>
              </w:rPr>
              <w:t xml:space="preserve"> </w:t>
            </w:r>
            <w:r>
              <w:rPr>
                <w:rFonts w:ascii="Consolas" w:hAnsi="Consolas" w:cs="Consolas"/>
                <w:noProof/>
                <w:color w:val="808080"/>
                <w:sz w:val="19"/>
                <w:szCs w:val="19"/>
              </w:rPr>
              <w:t>&gt;=</w:t>
            </w:r>
            <w:r>
              <w:rPr>
                <w:rFonts w:ascii="Consolas" w:hAnsi="Consolas" w:cs="Consolas"/>
                <w:noProof/>
                <w:sz w:val="19"/>
                <w:szCs w:val="19"/>
              </w:rPr>
              <w:t xml:space="preserve"> 0 </w:t>
            </w:r>
            <w:r>
              <w:rPr>
                <w:rFonts w:ascii="Consolas" w:hAnsi="Consolas" w:cs="Consolas"/>
                <w:noProof/>
                <w:color w:val="808080"/>
                <w:sz w:val="19"/>
                <w:szCs w:val="19"/>
              </w:rPr>
              <w:t>AND</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sz w:val="19"/>
                <w:szCs w:val="19"/>
              </w:rPr>
              <w:t xml:space="preserve"> </w:t>
            </w:r>
            <w:r>
              <w:rPr>
                <w:rFonts w:ascii="Consolas" w:hAnsi="Consolas" w:cs="Consolas"/>
                <w:noProof/>
                <w:color w:val="808080"/>
                <w:sz w:val="19"/>
                <w:szCs w:val="19"/>
              </w:rPr>
              <w:t>&lt;=</w:t>
            </w:r>
            <w:r>
              <w:rPr>
                <w:rFonts w:ascii="Consolas" w:hAnsi="Consolas" w:cs="Consolas"/>
                <w:noProof/>
                <w:sz w:val="19"/>
                <w:szCs w:val="19"/>
              </w:rPr>
              <w:t xml:space="preserve"> 50</w:t>
            </w:r>
            <w:r>
              <w:rPr>
                <w:rFonts w:ascii="Consolas" w:hAnsi="Consolas" w:cs="Consolas"/>
                <w:noProof/>
                <w:color w:val="808080"/>
                <w:sz w:val="19"/>
                <w:szCs w:val="19"/>
              </w:rPr>
              <w:t>),</w:t>
            </w:r>
          </w:p>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8080"/>
                <w:sz w:val="19"/>
                <w:szCs w:val="19"/>
              </w:rPr>
              <w:t>Training_Class</w:t>
            </w:r>
            <w:r>
              <w:rPr>
                <w:rFonts w:ascii="Consolas" w:hAnsi="Consolas" w:cs="Consolas"/>
                <w:noProof/>
                <w:sz w:val="19"/>
                <w:szCs w:val="19"/>
              </w:rPr>
              <w:t xml:space="preserve"> </w:t>
            </w:r>
            <w:r>
              <w:rPr>
                <w:rFonts w:ascii="Consolas" w:hAnsi="Consolas" w:cs="Consolas"/>
                <w:noProof/>
                <w:color w:val="0000FF"/>
                <w:sz w:val="19"/>
                <w:szCs w:val="19"/>
              </w:rPr>
              <w:t>varchar</w:t>
            </w:r>
            <w:r>
              <w:rPr>
                <w:rFonts w:ascii="Consolas" w:hAnsi="Consolas" w:cs="Consolas"/>
                <w:noProof/>
                <w:color w:val="808080"/>
                <w:sz w:val="19"/>
                <w:szCs w:val="19"/>
              </w:rPr>
              <w:t>(</w:t>
            </w:r>
            <w:r>
              <w:rPr>
                <w:rFonts w:ascii="Consolas" w:hAnsi="Consolas" w:cs="Consolas"/>
                <w:noProof/>
                <w:sz w:val="19"/>
                <w:szCs w:val="19"/>
              </w:rPr>
              <w:t>30</w:t>
            </w:r>
            <w:r>
              <w:rPr>
                <w:rFonts w:ascii="Consolas" w:hAnsi="Consolas" w:cs="Consolas"/>
                <w:noProof/>
                <w:color w:val="808080"/>
                <w:sz w:val="19"/>
                <w:szCs w:val="19"/>
              </w:rPr>
              <w:t>),</w:t>
            </w:r>
          </w:p>
          <w:p w:rsidR="00B773F0" w:rsidRDefault="00B773F0" w:rsidP="00B773F0">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8080"/>
                <w:sz w:val="19"/>
                <w:szCs w:val="19"/>
              </w:rPr>
              <w:t>Evaluation_Notes</w:t>
            </w:r>
            <w:r>
              <w:rPr>
                <w:rFonts w:ascii="Consolas" w:hAnsi="Consolas" w:cs="Consolas"/>
                <w:noProof/>
                <w:sz w:val="19"/>
                <w:szCs w:val="19"/>
              </w:rPr>
              <w:t xml:space="preserve"> </w:t>
            </w:r>
            <w:r>
              <w:rPr>
                <w:rFonts w:ascii="Consolas" w:hAnsi="Consolas" w:cs="Consolas"/>
                <w:noProof/>
                <w:color w:val="0000FF"/>
                <w:sz w:val="19"/>
                <w:szCs w:val="19"/>
              </w:rPr>
              <w:t>nvarchar</w:t>
            </w:r>
            <w:r>
              <w:rPr>
                <w:rFonts w:ascii="Consolas" w:hAnsi="Consolas" w:cs="Consolas"/>
                <w:noProof/>
                <w:color w:val="808080"/>
                <w:sz w:val="19"/>
                <w:szCs w:val="19"/>
              </w:rPr>
              <w:t>(</w:t>
            </w:r>
            <w:r>
              <w:rPr>
                <w:rFonts w:ascii="Consolas" w:hAnsi="Consolas" w:cs="Consolas"/>
                <w:noProof/>
                <w:sz w:val="19"/>
                <w:szCs w:val="19"/>
              </w:rPr>
              <w:t>200</w:t>
            </w:r>
            <w:r>
              <w:rPr>
                <w:rFonts w:ascii="Consolas" w:hAnsi="Consolas" w:cs="Consolas"/>
                <w:noProof/>
                <w:color w:val="808080"/>
                <w:sz w:val="19"/>
                <w:szCs w:val="19"/>
              </w:rPr>
              <w:t>)</w:t>
            </w:r>
          </w:p>
          <w:p w:rsidR="00B773F0" w:rsidRPr="00536A76" w:rsidRDefault="00B773F0" w:rsidP="00536A76">
            <w:pPr>
              <w:autoSpaceDE w:val="0"/>
              <w:autoSpaceDN w:val="0"/>
              <w:adjustRightInd w:val="0"/>
              <w:rPr>
                <w:rFonts w:ascii="Consolas" w:hAnsi="Consolas" w:cs="Consolas"/>
                <w:noProof/>
                <w:sz w:val="19"/>
                <w:szCs w:val="19"/>
              </w:rPr>
            </w:pPr>
            <w:r>
              <w:rPr>
                <w:rFonts w:ascii="Consolas" w:hAnsi="Consolas" w:cs="Consolas"/>
                <w:noProof/>
                <w:color w:val="808080"/>
                <w:sz w:val="19"/>
                <w:szCs w:val="19"/>
              </w:rPr>
              <w:t>)</w:t>
            </w:r>
          </w:p>
        </w:tc>
      </w:tr>
    </w:tbl>
    <w:p w:rsidR="00B773F0" w:rsidRDefault="00B773F0" w:rsidP="007E6A4E">
      <w:pPr>
        <w:spacing w:after="60"/>
      </w:pPr>
    </w:p>
    <w:p w:rsidR="002501F9" w:rsidRDefault="006B3265" w:rsidP="007E6A4E">
      <w:pPr>
        <w:spacing w:after="60"/>
      </w:pPr>
      <w:r w:rsidRPr="00CC3767">
        <w:rPr>
          <w:b/>
          <w:u w:val="single"/>
        </w:rPr>
        <w:t>Q2</w:t>
      </w:r>
      <w:proofErr w:type="gramStart"/>
      <w:r>
        <w:t>:</w:t>
      </w:r>
      <w:r w:rsidR="00714044">
        <w:t>Change</w:t>
      </w:r>
      <w:proofErr w:type="gramEnd"/>
      <w:r w:rsidR="00714044">
        <w:t xml:space="preserve"> the table TRAINEE to </w:t>
      </w:r>
      <w:r w:rsidR="0079475C">
        <w:t xml:space="preserve">add one more field named </w:t>
      </w:r>
      <w:proofErr w:type="spellStart"/>
      <w:r w:rsidR="0079475C">
        <w:t>Fsoft_Account</w:t>
      </w:r>
      <w:proofErr w:type="spellEnd"/>
      <w:r w:rsidR="0079475C">
        <w:t xml:space="preserve"> which is </w:t>
      </w:r>
      <w:r w:rsidR="0096077D">
        <w:t>a not-null &amp;</w:t>
      </w:r>
      <w:r w:rsidR="0079475C">
        <w:t>unique</w:t>
      </w:r>
      <w:r w:rsidR="0096077D">
        <w:t xml:space="preserve"> field</w:t>
      </w:r>
      <w:r w:rsidR="0079475C">
        <w:t>.</w:t>
      </w:r>
    </w:p>
    <w:tbl>
      <w:tblPr>
        <w:tblStyle w:val="TableGrid"/>
        <w:tblW w:w="0" w:type="auto"/>
        <w:tblLook w:val="04A0" w:firstRow="1" w:lastRow="0" w:firstColumn="1" w:lastColumn="0" w:noHBand="0" w:noVBand="1"/>
      </w:tblPr>
      <w:tblGrid>
        <w:gridCol w:w="9245"/>
      </w:tblGrid>
      <w:tr w:rsidR="006307AB" w:rsidTr="006307AB">
        <w:tc>
          <w:tcPr>
            <w:tcW w:w="9245" w:type="dxa"/>
          </w:tcPr>
          <w:p w:rsidR="006307AB" w:rsidRPr="006307AB" w:rsidRDefault="006307AB" w:rsidP="006307AB">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ALTER</w:t>
            </w:r>
            <w:r>
              <w:rPr>
                <w:rFonts w:ascii="Consolas" w:hAnsi="Consolas" w:cs="Consolas"/>
                <w:noProof/>
                <w:sz w:val="19"/>
                <w:szCs w:val="19"/>
              </w:rPr>
              <w:t xml:space="preserve"> </w:t>
            </w:r>
            <w:r>
              <w:rPr>
                <w:rFonts w:ascii="Consolas" w:hAnsi="Consolas" w:cs="Consolas"/>
                <w:noProof/>
                <w:color w:val="0000FF"/>
                <w:sz w:val="19"/>
                <w:szCs w:val="19"/>
              </w:rPr>
              <w:t>TABLE</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sz w:val="19"/>
                <w:szCs w:val="19"/>
              </w:rPr>
              <w:t xml:space="preserve"> </w:t>
            </w:r>
            <w:r>
              <w:rPr>
                <w:rFonts w:ascii="Consolas" w:hAnsi="Consolas" w:cs="Consolas"/>
                <w:noProof/>
                <w:color w:val="0000FF"/>
                <w:sz w:val="19"/>
                <w:szCs w:val="19"/>
              </w:rPr>
              <w:t>ADD</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sz w:val="19"/>
                <w:szCs w:val="19"/>
              </w:rPr>
              <w:t xml:space="preserve"> </w:t>
            </w:r>
            <w:r>
              <w:rPr>
                <w:rFonts w:ascii="Consolas" w:hAnsi="Consolas" w:cs="Consolas"/>
                <w:noProof/>
                <w:color w:val="0000FF"/>
                <w:sz w:val="19"/>
                <w:szCs w:val="19"/>
              </w:rPr>
              <w:t>varchar</w:t>
            </w:r>
            <w:r>
              <w:rPr>
                <w:rFonts w:ascii="Consolas" w:hAnsi="Consolas" w:cs="Consolas"/>
                <w:noProof/>
                <w:color w:val="808080"/>
                <w:sz w:val="19"/>
                <w:szCs w:val="19"/>
              </w:rPr>
              <w:t>(</w:t>
            </w:r>
            <w:r>
              <w:rPr>
                <w:rFonts w:ascii="Consolas" w:hAnsi="Consolas" w:cs="Consolas"/>
                <w:noProof/>
                <w:sz w:val="19"/>
                <w:szCs w:val="19"/>
              </w:rPr>
              <w:t>30</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808080"/>
                <w:sz w:val="19"/>
                <w:szCs w:val="19"/>
              </w:rPr>
              <w:t>NOT</w:t>
            </w:r>
            <w:r>
              <w:rPr>
                <w:rFonts w:ascii="Consolas" w:hAnsi="Consolas" w:cs="Consolas"/>
                <w:noProof/>
                <w:sz w:val="19"/>
                <w:szCs w:val="19"/>
              </w:rPr>
              <w:t xml:space="preserve"> </w:t>
            </w:r>
            <w:r>
              <w:rPr>
                <w:rFonts w:ascii="Consolas" w:hAnsi="Consolas" w:cs="Consolas"/>
                <w:noProof/>
                <w:color w:val="808080"/>
                <w:sz w:val="19"/>
                <w:szCs w:val="19"/>
              </w:rPr>
              <w:t>NULL</w:t>
            </w:r>
            <w:r>
              <w:rPr>
                <w:rFonts w:ascii="Consolas" w:hAnsi="Consolas" w:cs="Consolas"/>
                <w:noProof/>
                <w:sz w:val="19"/>
                <w:szCs w:val="19"/>
              </w:rPr>
              <w:t xml:space="preserve"> </w:t>
            </w:r>
            <w:r>
              <w:rPr>
                <w:rFonts w:ascii="Consolas" w:hAnsi="Consolas" w:cs="Consolas"/>
                <w:noProof/>
                <w:color w:val="0000FF"/>
                <w:sz w:val="19"/>
                <w:szCs w:val="19"/>
              </w:rPr>
              <w:t>UNIQUE</w:t>
            </w:r>
          </w:p>
        </w:tc>
      </w:tr>
    </w:tbl>
    <w:p w:rsidR="006307AB" w:rsidRDefault="006307AB" w:rsidP="007E6A4E">
      <w:pPr>
        <w:spacing w:after="60"/>
      </w:pPr>
    </w:p>
    <w:p w:rsidR="004E735D" w:rsidRDefault="004E735D" w:rsidP="007E6A4E">
      <w:pPr>
        <w:spacing w:after="60"/>
      </w:pPr>
      <w:r w:rsidRPr="004E735D">
        <w:rPr>
          <w:b/>
          <w:u w:val="single"/>
        </w:rPr>
        <w:t>Q3</w:t>
      </w:r>
      <w:r>
        <w:t>: Add at least 10 records into created table</w:t>
      </w:r>
      <w:r w:rsidR="0011235E">
        <w:t>.</w:t>
      </w:r>
    </w:p>
    <w:tbl>
      <w:tblPr>
        <w:tblStyle w:val="TableGrid"/>
        <w:tblW w:w="0" w:type="auto"/>
        <w:tblLook w:val="04A0" w:firstRow="1" w:lastRow="0" w:firstColumn="1" w:lastColumn="0" w:noHBand="0" w:noVBand="1"/>
      </w:tblPr>
      <w:tblGrid>
        <w:gridCol w:w="9245"/>
      </w:tblGrid>
      <w:tr w:rsidR="00206A04" w:rsidTr="00206A04">
        <w:tc>
          <w:tcPr>
            <w:tcW w:w="9245" w:type="dxa"/>
          </w:tcPr>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SET</w:t>
            </w:r>
            <w:r>
              <w:rPr>
                <w:rFonts w:ascii="Consolas" w:hAnsi="Consolas" w:cs="Consolas"/>
                <w:noProof/>
                <w:sz w:val="19"/>
                <w:szCs w:val="19"/>
              </w:rPr>
              <w:t xml:space="preserve"> </w:t>
            </w:r>
            <w:r>
              <w:rPr>
                <w:rFonts w:ascii="Consolas" w:hAnsi="Consolas" w:cs="Consolas"/>
                <w:noProof/>
                <w:color w:val="0000FF"/>
                <w:sz w:val="19"/>
                <w:szCs w:val="19"/>
              </w:rPr>
              <w:t>DATEFORMAT</w:t>
            </w:r>
            <w:r>
              <w:rPr>
                <w:rFonts w:ascii="Consolas" w:hAnsi="Consolas" w:cs="Consolas"/>
                <w:noProof/>
                <w:sz w:val="19"/>
                <w:szCs w:val="19"/>
              </w:rPr>
              <w:t xml:space="preserve"> </w:t>
            </w:r>
            <w:r>
              <w:rPr>
                <w:rFonts w:ascii="Consolas" w:hAnsi="Consolas" w:cs="Consolas"/>
                <w:noProof/>
                <w:color w:val="008080"/>
                <w:sz w:val="19"/>
                <w:szCs w:val="19"/>
              </w:rPr>
              <w:t>dmy</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N'Nguyễn Hải Đăng'</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'24/08/1994'</w:t>
            </w:r>
            <w:r>
              <w:rPr>
                <w:rFonts w:ascii="Consolas" w:hAnsi="Consolas" w:cs="Consolas"/>
                <w:noProof/>
                <w:color w:val="808080"/>
                <w:sz w:val="19"/>
                <w:szCs w:val="19"/>
              </w:rPr>
              <w:t>,</w:t>
            </w:r>
            <w:r>
              <w:rPr>
                <w:rFonts w:ascii="Consolas" w:hAnsi="Consolas" w:cs="Consolas"/>
                <w:noProof/>
                <w:sz w:val="19"/>
                <w:szCs w:val="19"/>
              </w:rPr>
              <w:t xml:space="preserve"> 1</w:t>
            </w:r>
            <w:r>
              <w:rPr>
                <w:rFonts w:ascii="Consolas" w:hAnsi="Consolas" w:cs="Consolas"/>
                <w:noProof/>
                <w:color w:val="808080"/>
                <w:sz w:val="19"/>
                <w:szCs w:val="19"/>
              </w:rPr>
              <w:t>,</w:t>
            </w:r>
            <w:r>
              <w:rPr>
                <w:rFonts w:ascii="Consolas" w:hAnsi="Consolas" w:cs="Consolas"/>
                <w:noProof/>
                <w:sz w:val="19"/>
                <w:szCs w:val="19"/>
              </w:rPr>
              <w:t xml:space="preserve"> 19</w:t>
            </w:r>
            <w:r>
              <w:rPr>
                <w:rFonts w:ascii="Consolas" w:hAnsi="Consolas" w:cs="Consolas"/>
                <w:noProof/>
                <w:color w:val="808080"/>
                <w:sz w:val="19"/>
                <w:szCs w:val="19"/>
              </w:rPr>
              <w:t>,</w:t>
            </w:r>
            <w:r>
              <w:rPr>
                <w:rFonts w:ascii="Consolas" w:hAnsi="Consolas" w:cs="Consolas"/>
                <w:noProof/>
                <w:sz w:val="19"/>
                <w:szCs w:val="19"/>
              </w:rPr>
              <w:t xml:space="preserve"> 19</w:t>
            </w:r>
            <w:r>
              <w:rPr>
                <w:rFonts w:ascii="Consolas" w:hAnsi="Consolas" w:cs="Consolas"/>
                <w:noProof/>
                <w:color w:val="808080"/>
                <w:sz w:val="19"/>
                <w:szCs w:val="19"/>
              </w:rPr>
              <w:t>,</w:t>
            </w:r>
            <w:r>
              <w:rPr>
                <w:rFonts w:ascii="Consolas" w:hAnsi="Consolas" w:cs="Consolas"/>
                <w:noProof/>
                <w:sz w:val="19"/>
                <w:szCs w:val="19"/>
              </w:rPr>
              <w:t xml:space="preserve"> 49</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'.NET'</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N'good skills'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'nguyenhaidang@gmail.com'</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N'Lê Quang Vinh'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'26/08/1993'</w:t>
            </w:r>
            <w:r>
              <w:rPr>
                <w:rFonts w:ascii="Consolas" w:hAnsi="Consolas" w:cs="Consolas"/>
                <w:noProof/>
                <w:color w:val="808080"/>
                <w:sz w:val="19"/>
                <w:szCs w:val="19"/>
              </w:rPr>
              <w:t>,</w:t>
            </w:r>
            <w:r>
              <w:rPr>
                <w:rFonts w:ascii="Consolas" w:hAnsi="Consolas" w:cs="Consolas"/>
                <w:noProof/>
                <w:sz w:val="19"/>
                <w:szCs w:val="19"/>
              </w:rPr>
              <w:t xml:space="preserve"> 1</w:t>
            </w:r>
            <w:r>
              <w:rPr>
                <w:rFonts w:ascii="Consolas" w:hAnsi="Consolas" w:cs="Consolas"/>
                <w:noProof/>
                <w:color w:val="808080"/>
                <w:sz w:val="19"/>
                <w:szCs w:val="19"/>
              </w:rPr>
              <w:t>,</w:t>
            </w:r>
            <w:r>
              <w:rPr>
                <w:rFonts w:ascii="Consolas" w:hAnsi="Consolas" w:cs="Consolas"/>
                <w:noProof/>
                <w:sz w:val="19"/>
                <w:szCs w:val="19"/>
              </w:rPr>
              <w:t xml:space="preserve"> 7</w:t>
            </w:r>
            <w:r>
              <w:rPr>
                <w:rFonts w:ascii="Consolas" w:hAnsi="Consolas" w:cs="Consolas"/>
                <w:noProof/>
                <w:color w:val="808080"/>
                <w:sz w:val="19"/>
                <w:szCs w:val="19"/>
              </w:rPr>
              <w:t>,</w:t>
            </w:r>
            <w:r>
              <w:rPr>
                <w:rFonts w:ascii="Consolas" w:hAnsi="Consolas" w:cs="Consolas"/>
                <w:noProof/>
                <w:sz w:val="19"/>
                <w:szCs w:val="19"/>
              </w:rPr>
              <w:t xml:space="preserve"> 6</w:t>
            </w:r>
            <w:r>
              <w:rPr>
                <w:rFonts w:ascii="Consolas" w:hAnsi="Consolas" w:cs="Consolas"/>
                <w:noProof/>
                <w:color w:val="808080"/>
                <w:sz w:val="19"/>
                <w:szCs w:val="19"/>
              </w:rPr>
              <w:t>,</w:t>
            </w:r>
            <w:r>
              <w:rPr>
                <w:rFonts w:ascii="Consolas" w:hAnsi="Consolas" w:cs="Consolas"/>
                <w:noProof/>
                <w:sz w:val="19"/>
                <w:szCs w:val="19"/>
              </w:rPr>
              <w:t xml:space="preserve"> 23</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'.NET'</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N'take off'</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'lequangvinh@gmail.com'</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N'Phạm Nam Trường'</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'13/04/1994'</w:t>
            </w:r>
            <w:r>
              <w:rPr>
                <w:rFonts w:ascii="Consolas" w:hAnsi="Consolas" w:cs="Consolas"/>
                <w:noProof/>
                <w:color w:val="808080"/>
                <w:sz w:val="19"/>
                <w:szCs w:val="19"/>
              </w:rPr>
              <w:t>,</w:t>
            </w:r>
            <w:r>
              <w:rPr>
                <w:rFonts w:ascii="Consolas" w:hAnsi="Consolas" w:cs="Consolas"/>
                <w:noProof/>
                <w:sz w:val="19"/>
                <w:szCs w:val="19"/>
              </w:rPr>
              <w:t xml:space="preserve"> 1</w:t>
            </w:r>
            <w:r>
              <w:rPr>
                <w:rFonts w:ascii="Consolas" w:hAnsi="Consolas" w:cs="Consolas"/>
                <w:noProof/>
                <w:color w:val="808080"/>
                <w:sz w:val="19"/>
                <w:szCs w:val="19"/>
              </w:rPr>
              <w:t>,</w:t>
            </w:r>
            <w:r>
              <w:rPr>
                <w:rFonts w:ascii="Consolas" w:hAnsi="Consolas" w:cs="Consolas"/>
                <w:noProof/>
                <w:sz w:val="19"/>
                <w:szCs w:val="19"/>
              </w:rPr>
              <w:t xml:space="preserve"> 15</w:t>
            </w:r>
            <w:r>
              <w:rPr>
                <w:rFonts w:ascii="Consolas" w:hAnsi="Consolas" w:cs="Consolas"/>
                <w:noProof/>
                <w:color w:val="808080"/>
                <w:sz w:val="19"/>
                <w:szCs w:val="19"/>
              </w:rPr>
              <w:t>,</w:t>
            </w:r>
            <w:r>
              <w:rPr>
                <w:rFonts w:ascii="Consolas" w:hAnsi="Consolas" w:cs="Consolas"/>
                <w:noProof/>
                <w:sz w:val="19"/>
                <w:szCs w:val="19"/>
              </w:rPr>
              <w:t xml:space="preserve"> 16</w:t>
            </w:r>
            <w:r>
              <w:rPr>
                <w:rFonts w:ascii="Consolas" w:hAnsi="Consolas" w:cs="Consolas"/>
                <w:noProof/>
                <w:color w:val="808080"/>
                <w:sz w:val="19"/>
                <w:szCs w:val="19"/>
              </w:rPr>
              <w:t>,</w:t>
            </w:r>
            <w:r>
              <w:rPr>
                <w:rFonts w:ascii="Consolas" w:hAnsi="Consolas" w:cs="Consolas"/>
                <w:noProof/>
                <w:sz w:val="19"/>
                <w:szCs w:val="19"/>
              </w:rPr>
              <w:t xml:space="preserve"> 33</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'JAVA'</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N'enthusiasm'</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'phamnamtruong@gmail.com'</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N'Hoàng Xuân Thiên'</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'17/05/1992'</w:t>
            </w:r>
            <w:r>
              <w:rPr>
                <w:rFonts w:ascii="Consolas" w:hAnsi="Consolas" w:cs="Consolas"/>
                <w:noProof/>
                <w:color w:val="808080"/>
                <w:sz w:val="19"/>
                <w:szCs w:val="19"/>
              </w:rPr>
              <w:t>,</w:t>
            </w:r>
            <w:r>
              <w:rPr>
                <w:rFonts w:ascii="Consolas" w:hAnsi="Consolas" w:cs="Consolas"/>
                <w:noProof/>
                <w:sz w:val="19"/>
                <w:szCs w:val="19"/>
              </w:rPr>
              <w:t xml:space="preserve"> 1</w:t>
            </w:r>
            <w:r>
              <w:rPr>
                <w:rFonts w:ascii="Consolas" w:hAnsi="Consolas" w:cs="Consolas"/>
                <w:noProof/>
                <w:color w:val="808080"/>
                <w:sz w:val="19"/>
                <w:szCs w:val="19"/>
              </w:rPr>
              <w:t>,</w:t>
            </w:r>
            <w:r>
              <w:rPr>
                <w:rFonts w:ascii="Consolas" w:hAnsi="Consolas" w:cs="Consolas"/>
                <w:noProof/>
                <w:sz w:val="19"/>
                <w:szCs w:val="19"/>
              </w:rPr>
              <w:t xml:space="preserve"> 16</w:t>
            </w:r>
            <w:r>
              <w:rPr>
                <w:rFonts w:ascii="Consolas" w:hAnsi="Consolas" w:cs="Consolas"/>
                <w:noProof/>
                <w:color w:val="808080"/>
                <w:sz w:val="19"/>
                <w:szCs w:val="19"/>
              </w:rPr>
              <w:t>,</w:t>
            </w:r>
            <w:r>
              <w:rPr>
                <w:rFonts w:ascii="Consolas" w:hAnsi="Consolas" w:cs="Consolas"/>
                <w:noProof/>
                <w:sz w:val="19"/>
                <w:szCs w:val="19"/>
              </w:rPr>
              <w:t xml:space="preserve"> 15</w:t>
            </w:r>
            <w:r>
              <w:rPr>
                <w:rFonts w:ascii="Consolas" w:hAnsi="Consolas" w:cs="Consolas"/>
                <w:noProof/>
                <w:color w:val="808080"/>
                <w:sz w:val="19"/>
                <w:szCs w:val="19"/>
              </w:rPr>
              <w:t>,</w:t>
            </w:r>
            <w:r>
              <w:rPr>
                <w:rFonts w:ascii="Consolas" w:hAnsi="Consolas" w:cs="Consolas"/>
                <w:noProof/>
                <w:sz w:val="19"/>
                <w:szCs w:val="19"/>
              </w:rPr>
              <w:t xml:space="preserve"> 19</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'.NET'</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N'submit assignment late'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'hoangxuanthien@gmail.com'</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N'Dư Phát Tài'</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'21/09/1994'</w:t>
            </w:r>
            <w:r>
              <w:rPr>
                <w:rFonts w:ascii="Consolas" w:hAnsi="Consolas" w:cs="Consolas"/>
                <w:noProof/>
                <w:color w:val="808080"/>
                <w:sz w:val="19"/>
                <w:szCs w:val="19"/>
              </w:rPr>
              <w:t>,</w:t>
            </w:r>
            <w:r>
              <w:rPr>
                <w:rFonts w:ascii="Consolas" w:hAnsi="Consolas" w:cs="Consolas"/>
                <w:noProof/>
                <w:sz w:val="19"/>
                <w:szCs w:val="19"/>
              </w:rPr>
              <w:t xml:space="preserve"> 1</w:t>
            </w:r>
            <w:r>
              <w:rPr>
                <w:rFonts w:ascii="Consolas" w:hAnsi="Consolas" w:cs="Consolas"/>
                <w:noProof/>
                <w:color w:val="808080"/>
                <w:sz w:val="19"/>
                <w:szCs w:val="19"/>
              </w:rPr>
              <w:t>,</w:t>
            </w:r>
            <w:r>
              <w:rPr>
                <w:rFonts w:ascii="Consolas" w:hAnsi="Consolas" w:cs="Consolas"/>
                <w:noProof/>
                <w:sz w:val="19"/>
                <w:szCs w:val="19"/>
              </w:rPr>
              <w:t xml:space="preserve"> 15</w:t>
            </w:r>
            <w:r>
              <w:rPr>
                <w:rFonts w:ascii="Consolas" w:hAnsi="Consolas" w:cs="Consolas"/>
                <w:noProof/>
                <w:color w:val="808080"/>
                <w:sz w:val="19"/>
                <w:szCs w:val="19"/>
              </w:rPr>
              <w:t>,</w:t>
            </w:r>
            <w:r>
              <w:rPr>
                <w:rFonts w:ascii="Consolas" w:hAnsi="Consolas" w:cs="Consolas"/>
                <w:noProof/>
                <w:sz w:val="19"/>
                <w:szCs w:val="19"/>
              </w:rPr>
              <w:t xml:space="preserve"> 7</w:t>
            </w:r>
            <w:r>
              <w:rPr>
                <w:rFonts w:ascii="Consolas" w:hAnsi="Consolas" w:cs="Consolas"/>
                <w:noProof/>
                <w:color w:val="808080"/>
                <w:sz w:val="19"/>
                <w:szCs w:val="19"/>
              </w:rPr>
              <w:t>,</w:t>
            </w:r>
            <w:r>
              <w:rPr>
                <w:rFonts w:ascii="Consolas" w:hAnsi="Consolas" w:cs="Consolas"/>
                <w:noProof/>
                <w:sz w:val="19"/>
                <w:szCs w:val="19"/>
              </w:rPr>
              <w:t xml:space="preserve"> 27</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'JAVA'</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N'have good ideas'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'duphattai@gmail.com'</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N'Trần Cẩm Quốc'</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'19/02/1993'</w:t>
            </w:r>
            <w:r>
              <w:rPr>
                <w:rFonts w:ascii="Consolas" w:hAnsi="Consolas" w:cs="Consolas"/>
                <w:noProof/>
                <w:color w:val="808080"/>
                <w:sz w:val="19"/>
                <w:szCs w:val="19"/>
              </w:rPr>
              <w:t>,</w:t>
            </w:r>
            <w:r>
              <w:rPr>
                <w:rFonts w:ascii="Consolas" w:hAnsi="Consolas" w:cs="Consolas"/>
                <w:noProof/>
                <w:sz w:val="19"/>
                <w:szCs w:val="19"/>
              </w:rPr>
              <w:t xml:space="preserve"> 1</w:t>
            </w:r>
            <w:r>
              <w:rPr>
                <w:rFonts w:ascii="Consolas" w:hAnsi="Consolas" w:cs="Consolas"/>
                <w:noProof/>
                <w:color w:val="808080"/>
                <w:sz w:val="19"/>
                <w:szCs w:val="19"/>
              </w:rPr>
              <w:t>,</w:t>
            </w:r>
            <w:r>
              <w:rPr>
                <w:rFonts w:ascii="Consolas" w:hAnsi="Consolas" w:cs="Consolas"/>
                <w:noProof/>
                <w:sz w:val="19"/>
                <w:szCs w:val="19"/>
              </w:rPr>
              <w:t xml:space="preserve"> 19</w:t>
            </w:r>
            <w:r>
              <w:rPr>
                <w:rFonts w:ascii="Consolas" w:hAnsi="Consolas" w:cs="Consolas"/>
                <w:noProof/>
                <w:color w:val="808080"/>
                <w:sz w:val="19"/>
                <w:szCs w:val="19"/>
              </w:rPr>
              <w:t>,</w:t>
            </w:r>
            <w:r>
              <w:rPr>
                <w:rFonts w:ascii="Consolas" w:hAnsi="Consolas" w:cs="Consolas"/>
                <w:noProof/>
                <w:sz w:val="19"/>
                <w:szCs w:val="19"/>
              </w:rPr>
              <w:t xml:space="preserve"> 13</w:t>
            </w:r>
            <w:r>
              <w:rPr>
                <w:rFonts w:ascii="Consolas" w:hAnsi="Consolas" w:cs="Consolas"/>
                <w:noProof/>
                <w:color w:val="808080"/>
                <w:sz w:val="19"/>
                <w:szCs w:val="19"/>
              </w:rPr>
              <w:t>,</w:t>
            </w:r>
            <w:r>
              <w:rPr>
                <w:rFonts w:ascii="Consolas" w:hAnsi="Consolas" w:cs="Consolas"/>
                <w:noProof/>
                <w:sz w:val="19"/>
                <w:szCs w:val="19"/>
              </w:rPr>
              <w:t xml:space="preserve"> 35</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'JAVA'</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N'monitor'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'trancamquoc@gmail.com'</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N'Đỗ Hoàng Phương'</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'05/03/1994'</w:t>
            </w:r>
            <w:r>
              <w:rPr>
                <w:rFonts w:ascii="Consolas" w:hAnsi="Consolas" w:cs="Consolas"/>
                <w:noProof/>
                <w:color w:val="808080"/>
                <w:sz w:val="19"/>
                <w:szCs w:val="19"/>
              </w:rPr>
              <w:t>,</w:t>
            </w:r>
            <w:r>
              <w:rPr>
                <w:rFonts w:ascii="Consolas" w:hAnsi="Consolas" w:cs="Consolas"/>
                <w:noProof/>
                <w:sz w:val="19"/>
                <w:szCs w:val="19"/>
              </w:rPr>
              <w:t xml:space="preserve"> 1</w:t>
            </w:r>
            <w:r>
              <w:rPr>
                <w:rFonts w:ascii="Consolas" w:hAnsi="Consolas" w:cs="Consolas"/>
                <w:noProof/>
                <w:color w:val="808080"/>
                <w:sz w:val="19"/>
                <w:szCs w:val="19"/>
              </w:rPr>
              <w:t>,</w:t>
            </w:r>
            <w:r>
              <w:rPr>
                <w:rFonts w:ascii="Consolas" w:hAnsi="Consolas" w:cs="Consolas"/>
                <w:noProof/>
                <w:sz w:val="19"/>
                <w:szCs w:val="19"/>
              </w:rPr>
              <w:t xml:space="preserve"> 17</w:t>
            </w:r>
            <w:r>
              <w:rPr>
                <w:rFonts w:ascii="Consolas" w:hAnsi="Consolas" w:cs="Consolas"/>
                <w:noProof/>
                <w:color w:val="808080"/>
                <w:sz w:val="19"/>
                <w:szCs w:val="19"/>
              </w:rPr>
              <w:t>,</w:t>
            </w:r>
            <w:r>
              <w:rPr>
                <w:rFonts w:ascii="Consolas" w:hAnsi="Consolas" w:cs="Consolas"/>
                <w:noProof/>
                <w:sz w:val="19"/>
                <w:szCs w:val="19"/>
              </w:rPr>
              <w:t xml:space="preserve"> 16</w:t>
            </w:r>
            <w:r>
              <w:rPr>
                <w:rFonts w:ascii="Consolas" w:hAnsi="Consolas" w:cs="Consolas"/>
                <w:noProof/>
                <w:color w:val="808080"/>
                <w:sz w:val="19"/>
                <w:szCs w:val="19"/>
              </w:rPr>
              <w:t>,</w:t>
            </w:r>
            <w:r>
              <w:rPr>
                <w:rFonts w:ascii="Consolas" w:hAnsi="Consolas" w:cs="Consolas"/>
                <w:noProof/>
                <w:sz w:val="19"/>
                <w:szCs w:val="19"/>
              </w:rPr>
              <w:t xml:space="preserve"> 38</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'.NET'</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N'good at resolving problem'</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'dohoangphuong@gmail.com'</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lastRenderedPageBreak/>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N'Lê Quang Nhật'</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'29/01/1992'</w:t>
            </w:r>
            <w:r>
              <w:rPr>
                <w:rFonts w:ascii="Consolas" w:hAnsi="Consolas" w:cs="Consolas"/>
                <w:noProof/>
                <w:color w:val="808080"/>
                <w:sz w:val="19"/>
                <w:szCs w:val="19"/>
              </w:rPr>
              <w:t>,</w:t>
            </w:r>
            <w:r>
              <w:rPr>
                <w:rFonts w:ascii="Consolas" w:hAnsi="Consolas" w:cs="Consolas"/>
                <w:noProof/>
                <w:sz w:val="19"/>
                <w:szCs w:val="19"/>
              </w:rPr>
              <w:t xml:space="preserve"> 1</w:t>
            </w:r>
            <w:r>
              <w:rPr>
                <w:rFonts w:ascii="Consolas" w:hAnsi="Consolas" w:cs="Consolas"/>
                <w:noProof/>
                <w:color w:val="808080"/>
                <w:sz w:val="19"/>
                <w:szCs w:val="19"/>
              </w:rPr>
              <w:t>,</w:t>
            </w:r>
            <w:r>
              <w:rPr>
                <w:rFonts w:ascii="Consolas" w:hAnsi="Consolas" w:cs="Consolas"/>
                <w:noProof/>
                <w:sz w:val="19"/>
                <w:szCs w:val="19"/>
              </w:rPr>
              <w:t xml:space="preserve"> 17</w:t>
            </w:r>
            <w:r>
              <w:rPr>
                <w:rFonts w:ascii="Consolas" w:hAnsi="Consolas" w:cs="Consolas"/>
                <w:noProof/>
                <w:color w:val="808080"/>
                <w:sz w:val="19"/>
                <w:szCs w:val="19"/>
              </w:rPr>
              <w:t>,</w:t>
            </w:r>
            <w:r>
              <w:rPr>
                <w:rFonts w:ascii="Consolas" w:hAnsi="Consolas" w:cs="Consolas"/>
                <w:noProof/>
                <w:sz w:val="19"/>
                <w:szCs w:val="19"/>
              </w:rPr>
              <w:t xml:space="preserve"> 18</w:t>
            </w:r>
            <w:r>
              <w:rPr>
                <w:rFonts w:ascii="Consolas" w:hAnsi="Consolas" w:cs="Consolas"/>
                <w:noProof/>
                <w:color w:val="808080"/>
                <w:sz w:val="19"/>
                <w:szCs w:val="19"/>
              </w:rPr>
              <w:t>,</w:t>
            </w:r>
            <w:r>
              <w:rPr>
                <w:rFonts w:ascii="Consolas" w:hAnsi="Consolas" w:cs="Consolas"/>
                <w:noProof/>
                <w:sz w:val="19"/>
                <w:szCs w:val="19"/>
              </w:rPr>
              <w:t xml:space="preserve"> 40</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'JAVA'</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N'boss'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'lequangnhat@gmail.com'</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N'Nguyễn Khoa Minh Nhân'</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'01/12/1993'</w:t>
            </w:r>
            <w:r>
              <w:rPr>
                <w:rFonts w:ascii="Consolas" w:hAnsi="Consolas" w:cs="Consolas"/>
                <w:noProof/>
                <w:color w:val="808080"/>
                <w:sz w:val="19"/>
                <w:szCs w:val="19"/>
              </w:rPr>
              <w:t>,</w:t>
            </w:r>
            <w:r>
              <w:rPr>
                <w:rFonts w:ascii="Consolas" w:hAnsi="Consolas" w:cs="Consolas"/>
                <w:noProof/>
                <w:sz w:val="19"/>
                <w:szCs w:val="19"/>
              </w:rPr>
              <w:t xml:space="preserve"> 1</w:t>
            </w:r>
            <w:r>
              <w:rPr>
                <w:rFonts w:ascii="Consolas" w:hAnsi="Consolas" w:cs="Consolas"/>
                <w:noProof/>
                <w:color w:val="808080"/>
                <w:sz w:val="19"/>
                <w:szCs w:val="19"/>
              </w:rPr>
              <w:t>,</w:t>
            </w:r>
            <w:r>
              <w:rPr>
                <w:rFonts w:ascii="Consolas" w:hAnsi="Consolas" w:cs="Consolas"/>
                <w:noProof/>
                <w:sz w:val="19"/>
                <w:szCs w:val="19"/>
              </w:rPr>
              <w:t xml:space="preserve"> 6</w:t>
            </w:r>
            <w:r>
              <w:rPr>
                <w:rFonts w:ascii="Consolas" w:hAnsi="Consolas" w:cs="Consolas"/>
                <w:noProof/>
                <w:color w:val="808080"/>
                <w:sz w:val="19"/>
                <w:szCs w:val="19"/>
              </w:rPr>
              <w:t>,</w:t>
            </w:r>
            <w:r>
              <w:rPr>
                <w:rFonts w:ascii="Consolas" w:hAnsi="Consolas" w:cs="Consolas"/>
                <w:noProof/>
                <w:sz w:val="19"/>
                <w:szCs w:val="19"/>
              </w:rPr>
              <w:t xml:space="preserve"> 17</w:t>
            </w:r>
            <w:r>
              <w:rPr>
                <w:rFonts w:ascii="Consolas" w:hAnsi="Consolas" w:cs="Consolas"/>
                <w:noProof/>
                <w:color w:val="808080"/>
                <w:sz w:val="19"/>
                <w:szCs w:val="19"/>
              </w:rPr>
              <w:t>,</w:t>
            </w:r>
            <w:r>
              <w:rPr>
                <w:rFonts w:ascii="Consolas" w:hAnsi="Consolas" w:cs="Consolas"/>
                <w:noProof/>
                <w:sz w:val="19"/>
                <w:szCs w:val="19"/>
              </w:rPr>
              <w:t xml:space="preserve"> 17</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'.NET'</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N'nothing'</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'nguyenhkhoaminhnhan@gmail.com'</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sz w:val="19"/>
                <w:szCs w:val="19"/>
              </w:rPr>
            </w:pPr>
          </w:p>
          <w:p w:rsidR="00206A04" w:rsidRDefault="00206A04" w:rsidP="00206A04">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INSERT</w:t>
            </w:r>
            <w:r>
              <w:rPr>
                <w:rFonts w:ascii="Consolas" w:hAnsi="Consolas" w:cs="Consolas"/>
                <w:noProof/>
                <w:sz w:val="19"/>
                <w:szCs w:val="19"/>
              </w:rPr>
              <w:t xml:space="preserve"> </w:t>
            </w:r>
            <w:r>
              <w:rPr>
                <w:rFonts w:ascii="Consolas" w:hAnsi="Consolas" w:cs="Consolas"/>
                <w:noProof/>
                <w:color w:val="0000FF"/>
                <w:sz w:val="19"/>
                <w:szCs w:val="19"/>
              </w:rPr>
              <w:t>INTO</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Gender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ET_English</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Training_Class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Evaluation_Notes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Fsoft_Account</w:t>
            </w:r>
            <w:r>
              <w:rPr>
                <w:rFonts w:ascii="Consolas" w:hAnsi="Consolas" w:cs="Consolas"/>
                <w:noProof/>
                <w:color w:val="808080"/>
                <w:sz w:val="19"/>
                <w:szCs w:val="19"/>
              </w:rPr>
              <w:t>)</w:t>
            </w:r>
          </w:p>
          <w:p w:rsidR="00206A04" w:rsidRDefault="00206A04" w:rsidP="00206A04">
            <w:pPr>
              <w:autoSpaceDE w:val="0"/>
              <w:autoSpaceDN w:val="0"/>
              <w:adjustRightInd w:val="0"/>
              <w:rPr>
                <w:rFonts w:ascii="Consolas" w:hAnsi="Consolas" w:cs="Consolas"/>
                <w:noProof/>
                <w:color w:val="808080"/>
                <w:sz w:val="19"/>
                <w:szCs w:val="19"/>
              </w:rPr>
            </w:pPr>
            <w:r>
              <w:rPr>
                <w:rFonts w:ascii="Consolas" w:hAnsi="Consolas" w:cs="Consolas"/>
                <w:noProof/>
                <w:sz w:val="19"/>
                <w:szCs w:val="19"/>
              </w:rPr>
              <w:tab/>
            </w:r>
            <w:r>
              <w:rPr>
                <w:rFonts w:ascii="Consolas" w:hAnsi="Consolas" w:cs="Consolas"/>
                <w:noProof/>
                <w:color w:val="0000FF"/>
                <w:sz w:val="19"/>
                <w:szCs w:val="19"/>
              </w:rPr>
              <w:t>VALUES</w:t>
            </w:r>
            <w:r>
              <w:rPr>
                <w:rFonts w:ascii="Consolas" w:hAnsi="Consolas" w:cs="Consolas"/>
                <w:noProof/>
                <w:color w:val="808080"/>
                <w:sz w:val="19"/>
                <w:szCs w:val="19"/>
              </w:rPr>
              <w:t>(</w:t>
            </w:r>
            <w:r>
              <w:rPr>
                <w:rFonts w:ascii="Consolas" w:hAnsi="Consolas" w:cs="Consolas"/>
                <w:noProof/>
                <w:color w:val="FF0000"/>
                <w:sz w:val="19"/>
                <w:szCs w:val="19"/>
              </w:rPr>
              <w:t>N'Nguyễn Thị Phương Mai'</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'10/11/1994'</w:t>
            </w:r>
            <w:r>
              <w:rPr>
                <w:rFonts w:ascii="Consolas" w:hAnsi="Consolas" w:cs="Consolas"/>
                <w:noProof/>
                <w:color w:val="808080"/>
                <w:sz w:val="19"/>
                <w:szCs w:val="19"/>
              </w:rPr>
              <w:t>,</w:t>
            </w:r>
            <w:r>
              <w:rPr>
                <w:rFonts w:ascii="Consolas" w:hAnsi="Consolas" w:cs="Consolas"/>
                <w:noProof/>
                <w:sz w:val="19"/>
                <w:szCs w:val="19"/>
              </w:rPr>
              <w:t xml:space="preserve"> 0</w:t>
            </w:r>
            <w:r>
              <w:rPr>
                <w:rFonts w:ascii="Consolas" w:hAnsi="Consolas" w:cs="Consolas"/>
                <w:noProof/>
                <w:color w:val="808080"/>
                <w:sz w:val="19"/>
                <w:szCs w:val="19"/>
              </w:rPr>
              <w:t>,</w:t>
            </w:r>
            <w:r>
              <w:rPr>
                <w:rFonts w:ascii="Consolas" w:hAnsi="Consolas" w:cs="Consolas"/>
                <w:noProof/>
                <w:sz w:val="19"/>
                <w:szCs w:val="19"/>
              </w:rPr>
              <w:t xml:space="preserve"> 8</w:t>
            </w:r>
            <w:r>
              <w:rPr>
                <w:rFonts w:ascii="Consolas" w:hAnsi="Consolas" w:cs="Consolas"/>
                <w:noProof/>
                <w:color w:val="808080"/>
                <w:sz w:val="19"/>
                <w:szCs w:val="19"/>
              </w:rPr>
              <w:t>,</w:t>
            </w:r>
            <w:r>
              <w:rPr>
                <w:rFonts w:ascii="Consolas" w:hAnsi="Consolas" w:cs="Consolas"/>
                <w:noProof/>
                <w:sz w:val="19"/>
                <w:szCs w:val="19"/>
              </w:rPr>
              <w:t xml:space="preserve"> 19</w:t>
            </w:r>
            <w:r>
              <w:rPr>
                <w:rFonts w:ascii="Consolas" w:hAnsi="Consolas" w:cs="Consolas"/>
                <w:noProof/>
                <w:color w:val="808080"/>
                <w:sz w:val="19"/>
                <w:szCs w:val="19"/>
              </w:rPr>
              <w:t>,</w:t>
            </w:r>
            <w:r>
              <w:rPr>
                <w:rFonts w:ascii="Consolas" w:hAnsi="Consolas" w:cs="Consolas"/>
                <w:noProof/>
                <w:sz w:val="19"/>
                <w:szCs w:val="19"/>
              </w:rPr>
              <w:t xml:space="preserve"> 36</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'JAVA'</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N'only girl in the class'</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00"/>
                <w:sz w:val="19"/>
                <w:szCs w:val="19"/>
              </w:rPr>
              <w:t>'nguyenthiphuongmai@gmail.com'</w:t>
            </w:r>
            <w:r>
              <w:rPr>
                <w:rFonts w:ascii="Consolas" w:hAnsi="Consolas" w:cs="Consolas"/>
                <w:noProof/>
                <w:color w:val="808080"/>
                <w:sz w:val="19"/>
                <w:szCs w:val="19"/>
              </w:rPr>
              <w:t>)</w:t>
            </w:r>
          </w:p>
          <w:p w:rsidR="00206A04" w:rsidRDefault="00206A04" w:rsidP="007E6A4E">
            <w:pPr>
              <w:spacing w:after="60"/>
              <w:rPr>
                <w:noProof/>
              </w:rPr>
            </w:pPr>
          </w:p>
        </w:tc>
      </w:tr>
    </w:tbl>
    <w:p w:rsidR="00206A04" w:rsidRDefault="00206A04" w:rsidP="007E6A4E">
      <w:pPr>
        <w:spacing w:after="60"/>
      </w:pPr>
    </w:p>
    <w:p w:rsidR="0096077D" w:rsidRDefault="004E735D" w:rsidP="007E6A4E">
      <w:pPr>
        <w:spacing w:after="60"/>
      </w:pPr>
      <w:r>
        <w:rPr>
          <w:b/>
          <w:u w:val="single"/>
        </w:rPr>
        <w:t>Q4</w:t>
      </w:r>
      <w:proofErr w:type="gramStart"/>
      <w:r w:rsidR="006B3265">
        <w:t>:</w:t>
      </w:r>
      <w:r w:rsidR="00423395">
        <w:t>Create</w:t>
      </w:r>
      <w:proofErr w:type="gramEnd"/>
      <w:r w:rsidR="00423395">
        <w:t xml:space="preserve"> a </w:t>
      </w:r>
      <w:r w:rsidR="00A10E62">
        <w:t>VIEW</w:t>
      </w:r>
      <w:r w:rsidR="00423395">
        <w:t xml:space="preserve"> which include</w:t>
      </w:r>
      <w:r w:rsidR="005D5FB0">
        <w:t>s</w:t>
      </w:r>
      <w:r w:rsidR="00423395">
        <w:t xml:space="preserve"> all the ET-passed trainees. One trainee is considered as ET-passed when he/she has the entry test points satisfied below criteria:</w:t>
      </w:r>
    </w:p>
    <w:p w:rsidR="00423395" w:rsidRDefault="00423395" w:rsidP="007E6A4E">
      <w:pPr>
        <w:pStyle w:val="ListParagraph"/>
        <w:numPr>
          <w:ilvl w:val="0"/>
          <w:numId w:val="2"/>
        </w:numPr>
        <w:spacing w:after="60"/>
      </w:pPr>
      <w:r>
        <w:t xml:space="preserve">ET_IQ + </w:t>
      </w:r>
      <w:proofErr w:type="spellStart"/>
      <w:r>
        <w:t>ET_Gmath</w:t>
      </w:r>
      <w:proofErr w:type="spellEnd"/>
      <w:r>
        <w:t>&gt;=20</w:t>
      </w:r>
    </w:p>
    <w:p w:rsidR="00423395" w:rsidRDefault="00423395" w:rsidP="007E6A4E">
      <w:pPr>
        <w:pStyle w:val="ListParagraph"/>
        <w:numPr>
          <w:ilvl w:val="0"/>
          <w:numId w:val="2"/>
        </w:numPr>
        <w:spacing w:after="60"/>
      </w:pPr>
      <w:r>
        <w:t>ET_IQ&gt;=8</w:t>
      </w:r>
    </w:p>
    <w:p w:rsidR="00423395" w:rsidRDefault="00423395" w:rsidP="007E6A4E">
      <w:pPr>
        <w:pStyle w:val="ListParagraph"/>
        <w:numPr>
          <w:ilvl w:val="0"/>
          <w:numId w:val="2"/>
        </w:numPr>
        <w:spacing w:after="60"/>
      </w:pPr>
      <w:proofErr w:type="spellStart"/>
      <w:r>
        <w:t>ET_Gmath</w:t>
      </w:r>
      <w:proofErr w:type="spellEnd"/>
      <w:r>
        <w:t>&gt;=8</w:t>
      </w:r>
    </w:p>
    <w:p w:rsidR="00D80A57" w:rsidRDefault="00423395" w:rsidP="00D80A57">
      <w:pPr>
        <w:pStyle w:val="ListParagraph"/>
        <w:numPr>
          <w:ilvl w:val="0"/>
          <w:numId w:val="2"/>
        </w:numPr>
        <w:spacing w:after="60"/>
      </w:pPr>
      <w:proofErr w:type="spellStart"/>
      <w:r>
        <w:t>ET_English</w:t>
      </w:r>
      <w:proofErr w:type="spellEnd"/>
      <w:r>
        <w:t>&gt;=18</w:t>
      </w:r>
    </w:p>
    <w:tbl>
      <w:tblPr>
        <w:tblStyle w:val="TableGrid"/>
        <w:tblW w:w="0" w:type="auto"/>
        <w:tblLook w:val="04A0" w:firstRow="1" w:lastRow="0" w:firstColumn="1" w:lastColumn="0" w:noHBand="0" w:noVBand="1"/>
      </w:tblPr>
      <w:tblGrid>
        <w:gridCol w:w="9245"/>
      </w:tblGrid>
      <w:tr w:rsidR="00D80A57" w:rsidTr="00D80A57">
        <w:tc>
          <w:tcPr>
            <w:tcW w:w="9245" w:type="dxa"/>
          </w:tcPr>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color w:val="0000FF"/>
                <w:sz w:val="19"/>
                <w:szCs w:val="19"/>
              </w:rPr>
              <w:t>CREATE</w:t>
            </w:r>
            <w:r w:rsidRPr="00D80A57">
              <w:rPr>
                <w:rFonts w:ascii="Consolas" w:hAnsi="Consolas" w:cs="Consolas"/>
                <w:noProof/>
                <w:sz w:val="19"/>
                <w:szCs w:val="19"/>
              </w:rPr>
              <w:t xml:space="preserve"> </w:t>
            </w:r>
            <w:r w:rsidRPr="00D80A57">
              <w:rPr>
                <w:rFonts w:ascii="Consolas" w:hAnsi="Consolas" w:cs="Consolas"/>
                <w:noProof/>
                <w:color w:val="0000FF"/>
                <w:sz w:val="19"/>
                <w:szCs w:val="19"/>
              </w:rPr>
              <w:t>VIEW</w:t>
            </w:r>
            <w:r w:rsidRPr="00D80A57">
              <w:rPr>
                <w:rFonts w:ascii="Consolas" w:hAnsi="Consolas" w:cs="Consolas"/>
                <w:noProof/>
                <w:sz w:val="19"/>
                <w:szCs w:val="19"/>
              </w:rPr>
              <w:t xml:space="preserve"> </w:t>
            </w:r>
            <w:r w:rsidRPr="00D80A57">
              <w:rPr>
                <w:rFonts w:ascii="Consolas" w:hAnsi="Consolas" w:cs="Consolas"/>
                <w:noProof/>
                <w:color w:val="008080"/>
                <w:sz w:val="19"/>
                <w:szCs w:val="19"/>
              </w:rPr>
              <w:t>dbo</w:t>
            </w:r>
            <w:r w:rsidRPr="00D80A57">
              <w:rPr>
                <w:rFonts w:ascii="Consolas" w:hAnsi="Consolas" w:cs="Consolas"/>
                <w:noProof/>
                <w:color w:val="808080"/>
                <w:sz w:val="19"/>
                <w:szCs w:val="19"/>
              </w:rPr>
              <w:t>.</w:t>
            </w:r>
            <w:r w:rsidRPr="00D80A57">
              <w:rPr>
                <w:rFonts w:ascii="Consolas" w:hAnsi="Consolas" w:cs="Consolas"/>
                <w:noProof/>
                <w:color w:val="008080"/>
                <w:sz w:val="19"/>
                <w:szCs w:val="19"/>
              </w:rPr>
              <w:t>view_PassEntryTest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color w:val="0000FF"/>
                <w:sz w:val="19"/>
                <w:szCs w:val="19"/>
              </w:rPr>
              <w:t>AS</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color w:val="0000FF"/>
                <w:sz w:val="19"/>
                <w:szCs w:val="19"/>
              </w:rPr>
              <w:t>SELECT</w:t>
            </w:r>
            <w:r w:rsidRPr="00D80A57">
              <w:rPr>
                <w:rFonts w:ascii="Consolas" w:hAnsi="Consolas" w:cs="Consolas"/>
                <w:noProof/>
                <w:sz w:val="19"/>
                <w:szCs w:val="19"/>
              </w:rPr>
              <w:tab/>
            </w:r>
            <w:r w:rsidRPr="00D80A57">
              <w:rPr>
                <w:rFonts w:ascii="Consolas" w:hAnsi="Consolas" w:cs="Consolas"/>
                <w:noProof/>
                <w:color w:val="008080"/>
                <w:sz w:val="19"/>
                <w:szCs w:val="19"/>
              </w:rPr>
              <w:t>TraineeID</w:t>
            </w:r>
            <w:r w:rsidRPr="00D80A57">
              <w:rPr>
                <w:rFonts w:ascii="Consolas" w:hAnsi="Consolas" w:cs="Consolas"/>
                <w:noProof/>
                <w:color w:val="808080"/>
                <w:sz w:val="19"/>
                <w:szCs w:val="19"/>
              </w:rPr>
              <w: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sz w:val="19"/>
                <w:szCs w:val="19"/>
              </w:rPr>
              <w:tab/>
            </w:r>
            <w:r w:rsidRPr="00D80A57">
              <w:rPr>
                <w:rFonts w:ascii="Consolas" w:hAnsi="Consolas" w:cs="Consolas"/>
                <w:noProof/>
                <w:color w:val="008080"/>
                <w:sz w:val="19"/>
                <w:szCs w:val="19"/>
              </w:rPr>
              <w:t>Full_Name</w:t>
            </w:r>
            <w:r w:rsidRPr="00D80A57">
              <w:rPr>
                <w:rFonts w:ascii="Consolas" w:hAnsi="Consolas" w:cs="Consolas"/>
                <w:noProof/>
                <w:color w:val="808080"/>
                <w:sz w:val="19"/>
                <w:szCs w:val="19"/>
              </w:rPr>
              <w: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sz w:val="19"/>
                <w:szCs w:val="19"/>
              </w:rPr>
              <w:tab/>
            </w:r>
            <w:r w:rsidRPr="00D80A57">
              <w:rPr>
                <w:rFonts w:ascii="Consolas" w:hAnsi="Consolas" w:cs="Consolas"/>
                <w:noProof/>
                <w:color w:val="008080"/>
                <w:sz w:val="19"/>
                <w:szCs w:val="19"/>
              </w:rPr>
              <w:t>Birth_Date</w:t>
            </w:r>
            <w:r w:rsidRPr="00D80A57">
              <w:rPr>
                <w:rFonts w:ascii="Consolas" w:hAnsi="Consolas" w:cs="Consolas"/>
                <w:noProof/>
                <w:color w:val="808080"/>
                <w:sz w:val="19"/>
                <w:szCs w:val="19"/>
              </w:rPr>
              <w: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sz w:val="19"/>
                <w:szCs w:val="19"/>
              </w:rPr>
              <w:tab/>
            </w:r>
            <w:r w:rsidRPr="00D80A57">
              <w:rPr>
                <w:rFonts w:ascii="Consolas" w:hAnsi="Consolas" w:cs="Consolas"/>
                <w:noProof/>
                <w:color w:val="008080"/>
                <w:sz w:val="19"/>
                <w:szCs w:val="19"/>
              </w:rPr>
              <w:t>Gender</w:t>
            </w:r>
            <w:r w:rsidRPr="00D80A57">
              <w:rPr>
                <w:rFonts w:ascii="Consolas" w:hAnsi="Consolas" w:cs="Consolas"/>
                <w:noProof/>
                <w:color w:val="808080"/>
                <w:sz w:val="19"/>
                <w:szCs w:val="19"/>
              </w:rPr>
              <w: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sz w:val="19"/>
                <w:szCs w:val="19"/>
              </w:rPr>
              <w:tab/>
            </w:r>
            <w:r w:rsidRPr="00D80A57">
              <w:rPr>
                <w:rFonts w:ascii="Consolas" w:hAnsi="Consolas" w:cs="Consolas"/>
                <w:noProof/>
                <w:color w:val="008080"/>
                <w:sz w:val="19"/>
                <w:szCs w:val="19"/>
              </w:rPr>
              <w:t>ET_IQ</w:t>
            </w:r>
            <w:r w:rsidRPr="00D80A57">
              <w:rPr>
                <w:rFonts w:ascii="Consolas" w:hAnsi="Consolas" w:cs="Consolas"/>
                <w:noProof/>
                <w:color w:val="808080"/>
                <w:sz w:val="19"/>
                <w:szCs w:val="19"/>
              </w:rPr>
              <w: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sz w:val="19"/>
                <w:szCs w:val="19"/>
              </w:rPr>
              <w:tab/>
            </w:r>
            <w:r w:rsidRPr="00D80A57">
              <w:rPr>
                <w:rFonts w:ascii="Consolas" w:hAnsi="Consolas" w:cs="Consolas"/>
                <w:noProof/>
                <w:color w:val="008080"/>
                <w:sz w:val="19"/>
                <w:szCs w:val="19"/>
              </w:rPr>
              <w:t>ET_GMath</w:t>
            </w:r>
            <w:r w:rsidRPr="00D80A57">
              <w:rPr>
                <w:rFonts w:ascii="Consolas" w:hAnsi="Consolas" w:cs="Consolas"/>
                <w:noProof/>
                <w:color w:val="808080"/>
                <w:sz w:val="19"/>
                <w:szCs w:val="19"/>
              </w:rPr>
              <w: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sz w:val="19"/>
                <w:szCs w:val="19"/>
              </w:rPr>
              <w:tab/>
            </w:r>
            <w:r w:rsidRPr="00D80A57">
              <w:rPr>
                <w:rFonts w:ascii="Consolas" w:hAnsi="Consolas" w:cs="Consolas"/>
                <w:noProof/>
                <w:color w:val="008080"/>
                <w:sz w:val="19"/>
                <w:szCs w:val="19"/>
              </w:rPr>
              <w:t>ET_English</w:t>
            </w:r>
            <w:r w:rsidRPr="00D80A57">
              <w:rPr>
                <w:rFonts w:ascii="Consolas" w:hAnsi="Consolas" w:cs="Consolas"/>
                <w:noProof/>
                <w:color w:val="808080"/>
                <w:sz w:val="19"/>
                <w:szCs w:val="19"/>
              </w:rPr>
              <w: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sz w:val="19"/>
                <w:szCs w:val="19"/>
              </w:rPr>
              <w:tab/>
            </w:r>
            <w:r w:rsidRPr="00D80A57">
              <w:rPr>
                <w:rFonts w:ascii="Consolas" w:hAnsi="Consolas" w:cs="Consolas"/>
                <w:noProof/>
                <w:color w:val="008080"/>
                <w:sz w:val="19"/>
                <w:szCs w:val="19"/>
              </w:rPr>
              <w:t>Training_Class</w:t>
            </w:r>
            <w:r w:rsidRPr="00D80A57">
              <w:rPr>
                <w:rFonts w:ascii="Consolas" w:hAnsi="Consolas" w:cs="Consolas"/>
                <w:noProof/>
                <w:color w:val="808080"/>
                <w:sz w:val="19"/>
                <w:szCs w:val="19"/>
              </w:rPr>
              <w: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sz w:val="19"/>
                <w:szCs w:val="19"/>
              </w:rPr>
              <w:tab/>
            </w:r>
            <w:r w:rsidRPr="00D80A57">
              <w:rPr>
                <w:rFonts w:ascii="Consolas" w:hAnsi="Consolas" w:cs="Consolas"/>
                <w:noProof/>
                <w:color w:val="008080"/>
                <w:sz w:val="19"/>
                <w:szCs w:val="19"/>
              </w:rPr>
              <w:t>Evaluation_Notes</w:t>
            </w:r>
            <w:r w:rsidRPr="00D80A57">
              <w:rPr>
                <w:rFonts w:ascii="Consolas" w:hAnsi="Consolas" w:cs="Consolas"/>
                <w:noProof/>
                <w:color w:val="808080"/>
                <w:sz w:val="19"/>
                <w:szCs w:val="19"/>
              </w:rPr>
              <w: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sz w:val="19"/>
                <w:szCs w:val="19"/>
              </w:rPr>
              <w:tab/>
            </w:r>
            <w:r w:rsidRPr="00D80A57">
              <w:rPr>
                <w:rFonts w:ascii="Consolas" w:hAnsi="Consolas" w:cs="Consolas"/>
                <w:noProof/>
                <w:color w:val="008080"/>
                <w:sz w:val="19"/>
                <w:szCs w:val="19"/>
              </w:rPr>
              <w:t>Fsoft_Account</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color w:val="0000FF"/>
                <w:sz w:val="19"/>
                <w:szCs w:val="19"/>
              </w:rPr>
              <w:t>FROM</w:t>
            </w:r>
            <w:r w:rsidRPr="00D80A57">
              <w:rPr>
                <w:rFonts w:ascii="Consolas" w:hAnsi="Consolas" w:cs="Consolas"/>
                <w:noProof/>
                <w:sz w:val="19"/>
                <w:szCs w:val="19"/>
              </w:rPr>
              <w:t xml:space="preserve"> </w:t>
            </w:r>
            <w:r w:rsidRPr="00D80A57">
              <w:rPr>
                <w:rFonts w:ascii="Consolas" w:hAnsi="Consolas" w:cs="Consolas"/>
                <w:noProof/>
                <w:color w:val="008080"/>
                <w:sz w:val="19"/>
                <w:szCs w:val="19"/>
              </w:rPr>
              <w:t>TRAINEE</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color w:val="0000FF"/>
                <w:sz w:val="19"/>
                <w:szCs w:val="19"/>
              </w:rPr>
              <w:t>WHERE</w:t>
            </w:r>
            <w:r w:rsidRPr="00D80A57">
              <w:rPr>
                <w:rFonts w:ascii="Consolas" w:hAnsi="Consolas" w:cs="Consolas"/>
                <w:noProof/>
                <w:sz w:val="19"/>
                <w:szCs w:val="19"/>
              </w:rPr>
              <w:t xml:space="preserve"> </w:t>
            </w:r>
            <w:r w:rsidRPr="00D80A57">
              <w:rPr>
                <w:rFonts w:ascii="Consolas" w:hAnsi="Consolas" w:cs="Consolas"/>
                <w:noProof/>
                <w:color w:val="008080"/>
                <w:sz w:val="19"/>
                <w:szCs w:val="19"/>
              </w:rPr>
              <w:t>ET_IQ</w:t>
            </w:r>
            <w:r w:rsidRPr="00D80A57">
              <w:rPr>
                <w:rFonts w:ascii="Consolas" w:hAnsi="Consolas" w:cs="Consolas"/>
                <w:noProof/>
                <w:sz w:val="19"/>
                <w:szCs w:val="19"/>
              </w:rPr>
              <w:t xml:space="preserve"> </w:t>
            </w:r>
            <w:r w:rsidRPr="00D80A57">
              <w:rPr>
                <w:rFonts w:ascii="Consolas" w:hAnsi="Consolas" w:cs="Consolas"/>
                <w:noProof/>
                <w:color w:val="808080"/>
                <w:sz w:val="19"/>
                <w:szCs w:val="19"/>
              </w:rPr>
              <w:t>+</w:t>
            </w:r>
            <w:r w:rsidRPr="00D80A57">
              <w:rPr>
                <w:rFonts w:ascii="Consolas" w:hAnsi="Consolas" w:cs="Consolas"/>
                <w:noProof/>
                <w:sz w:val="19"/>
                <w:szCs w:val="19"/>
              </w:rPr>
              <w:t xml:space="preserve"> </w:t>
            </w:r>
            <w:r w:rsidRPr="00D80A57">
              <w:rPr>
                <w:rFonts w:ascii="Consolas" w:hAnsi="Consolas" w:cs="Consolas"/>
                <w:noProof/>
                <w:color w:val="008080"/>
                <w:sz w:val="19"/>
                <w:szCs w:val="19"/>
              </w:rPr>
              <w:t>ET_GMath</w:t>
            </w:r>
            <w:r w:rsidRPr="00D80A57">
              <w:rPr>
                <w:rFonts w:ascii="Consolas" w:hAnsi="Consolas" w:cs="Consolas"/>
                <w:noProof/>
                <w:sz w:val="19"/>
                <w:szCs w:val="19"/>
              </w:rPr>
              <w:t xml:space="preserve"> </w:t>
            </w:r>
            <w:r w:rsidRPr="00D80A57">
              <w:rPr>
                <w:rFonts w:ascii="Consolas" w:hAnsi="Consolas" w:cs="Consolas"/>
                <w:noProof/>
                <w:color w:val="808080"/>
                <w:sz w:val="19"/>
                <w:szCs w:val="19"/>
              </w:rPr>
              <w:t>&gt;=</w:t>
            </w:r>
            <w:r w:rsidRPr="00D80A57">
              <w:rPr>
                <w:rFonts w:ascii="Consolas" w:hAnsi="Consolas" w:cs="Consolas"/>
                <w:noProof/>
                <w:sz w:val="19"/>
                <w:szCs w:val="19"/>
              </w:rPr>
              <w:t xml:space="preserve"> 20</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color w:val="808080"/>
                <w:sz w:val="19"/>
                <w:szCs w:val="19"/>
              </w:rPr>
              <w:t>AND</w:t>
            </w:r>
            <w:r w:rsidRPr="00D80A57">
              <w:rPr>
                <w:rFonts w:ascii="Consolas" w:hAnsi="Consolas" w:cs="Consolas"/>
                <w:noProof/>
                <w:sz w:val="19"/>
                <w:szCs w:val="19"/>
              </w:rPr>
              <w:t xml:space="preserve"> </w:t>
            </w:r>
            <w:r w:rsidRPr="00D80A57">
              <w:rPr>
                <w:rFonts w:ascii="Consolas" w:hAnsi="Consolas" w:cs="Consolas"/>
                <w:noProof/>
                <w:color w:val="008080"/>
                <w:sz w:val="19"/>
                <w:szCs w:val="19"/>
              </w:rPr>
              <w:t>ET_IQ</w:t>
            </w:r>
            <w:r w:rsidRPr="00D80A57">
              <w:rPr>
                <w:rFonts w:ascii="Consolas" w:hAnsi="Consolas" w:cs="Consolas"/>
                <w:noProof/>
                <w:sz w:val="19"/>
                <w:szCs w:val="19"/>
              </w:rPr>
              <w:t xml:space="preserve"> </w:t>
            </w:r>
            <w:r w:rsidRPr="00D80A57">
              <w:rPr>
                <w:rFonts w:ascii="Consolas" w:hAnsi="Consolas" w:cs="Consolas"/>
                <w:noProof/>
                <w:color w:val="808080"/>
                <w:sz w:val="19"/>
                <w:szCs w:val="19"/>
              </w:rPr>
              <w:t>&gt;=</w:t>
            </w:r>
            <w:r w:rsidRPr="00D80A57">
              <w:rPr>
                <w:rFonts w:ascii="Consolas" w:hAnsi="Consolas" w:cs="Consolas"/>
                <w:noProof/>
                <w:sz w:val="19"/>
                <w:szCs w:val="19"/>
              </w:rPr>
              <w:t xml:space="preserve"> 8</w:t>
            </w:r>
          </w:p>
          <w:p w:rsidR="00D80A57" w:rsidRP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color w:val="808080"/>
                <w:sz w:val="19"/>
                <w:szCs w:val="19"/>
              </w:rPr>
              <w:t>AND</w:t>
            </w:r>
            <w:r w:rsidRPr="00D80A57">
              <w:rPr>
                <w:rFonts w:ascii="Consolas" w:hAnsi="Consolas" w:cs="Consolas"/>
                <w:noProof/>
                <w:sz w:val="19"/>
                <w:szCs w:val="19"/>
              </w:rPr>
              <w:t xml:space="preserve"> </w:t>
            </w:r>
            <w:r w:rsidRPr="00D80A57">
              <w:rPr>
                <w:rFonts w:ascii="Consolas" w:hAnsi="Consolas" w:cs="Consolas"/>
                <w:noProof/>
                <w:color w:val="008080"/>
                <w:sz w:val="19"/>
                <w:szCs w:val="19"/>
              </w:rPr>
              <w:t>ET_GMath</w:t>
            </w:r>
            <w:r w:rsidRPr="00D80A57">
              <w:rPr>
                <w:rFonts w:ascii="Consolas" w:hAnsi="Consolas" w:cs="Consolas"/>
                <w:noProof/>
                <w:sz w:val="19"/>
                <w:szCs w:val="19"/>
              </w:rPr>
              <w:t xml:space="preserve"> </w:t>
            </w:r>
            <w:r w:rsidRPr="00D80A57">
              <w:rPr>
                <w:rFonts w:ascii="Consolas" w:hAnsi="Consolas" w:cs="Consolas"/>
                <w:noProof/>
                <w:color w:val="808080"/>
                <w:sz w:val="19"/>
                <w:szCs w:val="19"/>
              </w:rPr>
              <w:t>&gt;=</w:t>
            </w:r>
            <w:r w:rsidRPr="00D80A57">
              <w:rPr>
                <w:rFonts w:ascii="Consolas" w:hAnsi="Consolas" w:cs="Consolas"/>
                <w:noProof/>
                <w:sz w:val="19"/>
                <w:szCs w:val="19"/>
              </w:rPr>
              <w:t xml:space="preserve"> 8</w:t>
            </w:r>
          </w:p>
          <w:p w:rsidR="00D80A57" w:rsidRDefault="00D80A57" w:rsidP="00D80A57">
            <w:pPr>
              <w:autoSpaceDE w:val="0"/>
              <w:autoSpaceDN w:val="0"/>
              <w:adjustRightInd w:val="0"/>
              <w:rPr>
                <w:rFonts w:ascii="Consolas" w:hAnsi="Consolas" w:cs="Consolas"/>
                <w:noProof/>
                <w:sz w:val="19"/>
                <w:szCs w:val="19"/>
              </w:rPr>
            </w:pPr>
            <w:r w:rsidRPr="00D80A57">
              <w:rPr>
                <w:rFonts w:ascii="Consolas" w:hAnsi="Consolas" w:cs="Consolas"/>
                <w:noProof/>
                <w:sz w:val="19"/>
                <w:szCs w:val="19"/>
              </w:rPr>
              <w:tab/>
            </w:r>
            <w:r w:rsidRPr="00D80A57">
              <w:rPr>
                <w:rFonts w:ascii="Consolas" w:hAnsi="Consolas" w:cs="Consolas"/>
                <w:noProof/>
                <w:color w:val="808080"/>
                <w:sz w:val="19"/>
                <w:szCs w:val="19"/>
              </w:rPr>
              <w:t>AND</w:t>
            </w:r>
            <w:r w:rsidRPr="00D80A57">
              <w:rPr>
                <w:rFonts w:ascii="Consolas" w:hAnsi="Consolas" w:cs="Consolas"/>
                <w:noProof/>
                <w:sz w:val="19"/>
                <w:szCs w:val="19"/>
              </w:rPr>
              <w:t xml:space="preserve"> </w:t>
            </w:r>
            <w:r w:rsidRPr="00D80A57">
              <w:rPr>
                <w:rFonts w:ascii="Consolas" w:hAnsi="Consolas" w:cs="Consolas"/>
                <w:noProof/>
                <w:color w:val="008080"/>
                <w:sz w:val="19"/>
                <w:szCs w:val="19"/>
              </w:rPr>
              <w:t>ET_English</w:t>
            </w:r>
            <w:r w:rsidRPr="00D80A57">
              <w:rPr>
                <w:rFonts w:ascii="Consolas" w:hAnsi="Consolas" w:cs="Consolas"/>
                <w:noProof/>
                <w:sz w:val="19"/>
                <w:szCs w:val="19"/>
              </w:rPr>
              <w:t xml:space="preserve"> </w:t>
            </w:r>
            <w:r w:rsidRPr="00D80A57">
              <w:rPr>
                <w:rFonts w:ascii="Consolas" w:hAnsi="Consolas" w:cs="Consolas"/>
                <w:noProof/>
                <w:color w:val="808080"/>
                <w:sz w:val="19"/>
                <w:szCs w:val="19"/>
              </w:rPr>
              <w:t>&gt;=</w:t>
            </w:r>
            <w:r>
              <w:rPr>
                <w:rFonts w:ascii="Consolas" w:hAnsi="Consolas" w:cs="Consolas"/>
                <w:noProof/>
                <w:sz w:val="19"/>
                <w:szCs w:val="19"/>
              </w:rPr>
              <w:t xml:space="preserve"> 18</w:t>
            </w:r>
          </w:p>
          <w:p w:rsidR="00445410" w:rsidRPr="00D80A57" w:rsidRDefault="00445410" w:rsidP="00D80A57">
            <w:pPr>
              <w:autoSpaceDE w:val="0"/>
              <w:autoSpaceDN w:val="0"/>
              <w:adjustRightInd w:val="0"/>
              <w:rPr>
                <w:rFonts w:ascii="Consolas" w:hAnsi="Consolas" w:cs="Consolas"/>
                <w:noProof/>
                <w:sz w:val="19"/>
                <w:szCs w:val="19"/>
              </w:rPr>
            </w:pPr>
          </w:p>
        </w:tc>
      </w:tr>
    </w:tbl>
    <w:p w:rsidR="00D80A57" w:rsidRDefault="00D80A57" w:rsidP="00D80A57">
      <w:pPr>
        <w:spacing w:after="60"/>
      </w:pPr>
    </w:p>
    <w:p w:rsidR="00246785" w:rsidRDefault="00851F79" w:rsidP="00851F79">
      <w:pPr>
        <w:spacing w:after="60"/>
        <w:jc w:val="center"/>
      </w:pPr>
      <w:r w:rsidRPr="00851F79">
        <w:rPr>
          <w:noProof/>
        </w:rPr>
        <w:drawing>
          <wp:inline distT="0" distB="0" distL="0" distR="0">
            <wp:extent cx="5733415" cy="931067"/>
            <wp:effectExtent l="0" t="0" r="0" b="0"/>
            <wp:docPr id="1" name="Picture 1" descr="C:\Users\CHRIST\Desktop\pass-entry-te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pass-entry-test-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931067"/>
                    </a:xfrm>
                    <a:prstGeom prst="rect">
                      <a:avLst/>
                    </a:prstGeom>
                    <a:noFill/>
                    <a:ln>
                      <a:noFill/>
                    </a:ln>
                  </pic:spPr>
                </pic:pic>
              </a:graphicData>
            </a:graphic>
          </wp:inline>
        </w:drawing>
      </w:r>
    </w:p>
    <w:p w:rsidR="006A2FAC" w:rsidRDefault="006A2FAC" w:rsidP="00851F79">
      <w:pPr>
        <w:spacing w:after="60"/>
        <w:jc w:val="center"/>
      </w:pPr>
    </w:p>
    <w:p w:rsidR="00FE3BBF" w:rsidRDefault="004E735D" w:rsidP="00145FDB">
      <w:pPr>
        <w:spacing w:after="60"/>
      </w:pPr>
      <w:r>
        <w:rPr>
          <w:b/>
          <w:u w:val="single"/>
        </w:rPr>
        <w:t>Q</w:t>
      </w:r>
      <w:r w:rsidR="00327448">
        <w:rPr>
          <w:b/>
          <w:u w:val="single"/>
        </w:rPr>
        <w:t>5</w:t>
      </w:r>
      <w:proofErr w:type="gramStart"/>
      <w:r w:rsidR="00FE3BBF">
        <w:t>:</w:t>
      </w:r>
      <w:r w:rsidR="00A91292">
        <w:t>Query</w:t>
      </w:r>
      <w:proofErr w:type="gramEnd"/>
      <w:r w:rsidR="00A91292">
        <w:t xml:space="preserve"> the trainee who has the longest name, showing his/her age along with his/her basic information (as defined in the table)</w:t>
      </w:r>
    </w:p>
    <w:tbl>
      <w:tblPr>
        <w:tblStyle w:val="TableGrid"/>
        <w:tblW w:w="0" w:type="auto"/>
        <w:tblLook w:val="04A0" w:firstRow="1" w:lastRow="0" w:firstColumn="1" w:lastColumn="0" w:noHBand="0" w:noVBand="1"/>
      </w:tblPr>
      <w:tblGrid>
        <w:gridCol w:w="9245"/>
      </w:tblGrid>
      <w:tr w:rsidR="00B90F21" w:rsidTr="00B90F21">
        <w:tc>
          <w:tcPr>
            <w:tcW w:w="9245" w:type="dxa"/>
          </w:tcPr>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SELECT</w:t>
            </w:r>
            <w:r>
              <w:rPr>
                <w:rFonts w:ascii="Consolas" w:hAnsi="Consolas" w:cs="Consolas"/>
                <w:noProof/>
                <w:sz w:val="19"/>
                <w:szCs w:val="19"/>
              </w:rPr>
              <w:tab/>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TraineeID</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FF00FF"/>
                <w:sz w:val="19"/>
                <w:szCs w:val="19"/>
              </w:rPr>
              <w:t>LEN</w:t>
            </w:r>
            <w:r>
              <w:rPr>
                <w:rFonts w:ascii="Consolas" w:hAnsi="Consolas" w:cs="Consolas"/>
                <w:noProof/>
                <w:color w:val="808080"/>
                <w:sz w:val="19"/>
                <w:szCs w:val="19"/>
              </w:rPr>
              <w:t>(</w:t>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00FF"/>
                <w:sz w:val="19"/>
                <w:szCs w:val="19"/>
              </w:rPr>
              <w:t>AS</w:t>
            </w:r>
            <w:r>
              <w:rPr>
                <w:rFonts w:ascii="Consolas" w:hAnsi="Consolas" w:cs="Consolas"/>
                <w:noProof/>
                <w:sz w:val="19"/>
                <w:szCs w:val="19"/>
              </w:rPr>
              <w:t xml:space="preserve"> </w:t>
            </w:r>
            <w:r>
              <w:rPr>
                <w:rFonts w:ascii="Consolas" w:hAnsi="Consolas" w:cs="Consolas"/>
                <w:noProof/>
                <w:color w:val="008080"/>
                <w:sz w:val="19"/>
                <w:szCs w:val="19"/>
              </w:rPr>
              <w:t>Length_Of_Name</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FF00FF"/>
                <w:sz w:val="19"/>
                <w:szCs w:val="19"/>
              </w:rPr>
              <w:t>DATEDIFF</w:t>
            </w:r>
            <w:r>
              <w:rPr>
                <w:rFonts w:ascii="Consolas" w:hAnsi="Consolas" w:cs="Consolas"/>
                <w:noProof/>
                <w:color w:val="808080"/>
                <w:sz w:val="19"/>
                <w:szCs w:val="19"/>
              </w:rPr>
              <w:t>(</w:t>
            </w:r>
            <w:r>
              <w:rPr>
                <w:rFonts w:ascii="Consolas" w:hAnsi="Consolas" w:cs="Consolas"/>
                <w:noProof/>
                <w:color w:val="FF00FF"/>
                <w:sz w:val="19"/>
                <w:szCs w:val="19"/>
              </w:rPr>
              <w:t>year</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Birth_Date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FF00FF"/>
                <w:sz w:val="19"/>
                <w:szCs w:val="19"/>
              </w:rPr>
              <w:t>GETDATE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00FF"/>
                <w:sz w:val="19"/>
                <w:szCs w:val="19"/>
              </w:rPr>
              <w:t>AS</w:t>
            </w:r>
            <w:r>
              <w:rPr>
                <w:rFonts w:ascii="Consolas" w:hAnsi="Consolas" w:cs="Consolas"/>
                <w:noProof/>
                <w:sz w:val="19"/>
                <w:szCs w:val="19"/>
              </w:rPr>
              <w:t xml:space="preserve"> </w:t>
            </w:r>
            <w:r>
              <w:rPr>
                <w:rFonts w:ascii="Consolas" w:hAnsi="Consolas" w:cs="Consolas"/>
                <w:noProof/>
                <w:color w:val="008080"/>
                <w:sz w:val="19"/>
                <w:szCs w:val="19"/>
              </w:rPr>
              <w:t>Age</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Birth_Date</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lastRenderedPageBreak/>
              <w:tab/>
            </w:r>
            <w:r>
              <w:rPr>
                <w:rFonts w:ascii="Consolas" w:hAnsi="Consolas" w:cs="Consolas"/>
                <w:noProof/>
                <w:sz w:val="19"/>
                <w:szCs w:val="19"/>
              </w:rPr>
              <w:tab/>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Gender</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ET_IQ</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008080"/>
                <w:sz w:val="19"/>
                <w:szCs w:val="19"/>
              </w:rPr>
              <w:t>ET_GMath</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ET_English</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Training_Class</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Evaluation_Notes</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Fsoft_Account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FROM</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sz w:val="19"/>
                <w:szCs w:val="19"/>
              </w:rPr>
              <w:t xml:space="preserve"> </w:t>
            </w:r>
            <w:r>
              <w:rPr>
                <w:rFonts w:ascii="Consolas" w:hAnsi="Consolas" w:cs="Consolas"/>
                <w:noProof/>
                <w:color w:val="008080"/>
                <w:sz w:val="19"/>
                <w:szCs w:val="19"/>
              </w:rPr>
              <w:t>trainee1</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WHERE</w:t>
            </w:r>
            <w:r>
              <w:rPr>
                <w:rFonts w:ascii="Consolas" w:hAnsi="Consolas" w:cs="Consolas"/>
                <w:noProof/>
                <w:sz w:val="19"/>
                <w:szCs w:val="19"/>
              </w:rPr>
              <w:t xml:space="preserve"> </w:t>
            </w:r>
            <w:r>
              <w:rPr>
                <w:rFonts w:ascii="Consolas" w:hAnsi="Consolas" w:cs="Consolas"/>
                <w:noProof/>
                <w:color w:val="808080"/>
                <w:sz w:val="19"/>
                <w:szCs w:val="19"/>
              </w:rPr>
              <w:t>NOT</w:t>
            </w:r>
            <w:r>
              <w:rPr>
                <w:rFonts w:ascii="Consolas" w:hAnsi="Consolas" w:cs="Consolas"/>
                <w:noProof/>
                <w:sz w:val="19"/>
                <w:szCs w:val="19"/>
              </w:rPr>
              <w:t xml:space="preserve"> </w:t>
            </w:r>
            <w:r>
              <w:rPr>
                <w:rFonts w:ascii="Consolas" w:hAnsi="Consolas" w:cs="Consolas"/>
                <w:noProof/>
                <w:color w:val="808080"/>
                <w:sz w:val="19"/>
                <w:szCs w:val="19"/>
              </w:rPr>
              <w:t>EXISTS</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ab/>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00FF"/>
                <w:sz w:val="19"/>
                <w:szCs w:val="19"/>
              </w:rPr>
              <w:t>SELECT</w:t>
            </w:r>
            <w:r>
              <w:rPr>
                <w:rFonts w:ascii="Consolas" w:hAnsi="Consolas" w:cs="Consolas"/>
                <w:noProof/>
                <w:sz w:val="19"/>
                <w:szCs w:val="19"/>
              </w:rPr>
              <w:t xml:space="preserve"> 1</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00FF"/>
                <w:sz w:val="19"/>
                <w:szCs w:val="19"/>
              </w:rPr>
              <w:t>FROM</w:t>
            </w:r>
            <w:r>
              <w:rPr>
                <w:rFonts w:ascii="Consolas" w:hAnsi="Consolas" w:cs="Consolas"/>
                <w:noProof/>
                <w:sz w:val="19"/>
                <w:szCs w:val="19"/>
              </w:rPr>
              <w:t xml:space="preserve"> </w:t>
            </w:r>
            <w:r>
              <w:rPr>
                <w:rFonts w:ascii="Consolas" w:hAnsi="Consolas" w:cs="Consolas"/>
                <w:noProof/>
                <w:color w:val="008080"/>
                <w:sz w:val="19"/>
                <w:szCs w:val="19"/>
              </w:rPr>
              <w:t>TRAINEE</w:t>
            </w:r>
            <w:r>
              <w:rPr>
                <w:rFonts w:ascii="Consolas" w:hAnsi="Consolas" w:cs="Consolas"/>
                <w:noProof/>
                <w:sz w:val="19"/>
                <w:szCs w:val="19"/>
              </w:rPr>
              <w:t xml:space="preserve"> </w:t>
            </w:r>
            <w:r>
              <w:rPr>
                <w:rFonts w:ascii="Consolas" w:hAnsi="Consolas" w:cs="Consolas"/>
                <w:noProof/>
                <w:color w:val="008080"/>
                <w:sz w:val="19"/>
                <w:szCs w:val="19"/>
              </w:rPr>
              <w:t>trainee2</w:t>
            </w:r>
          </w:p>
          <w:p w:rsidR="00B90F21" w:rsidRDefault="00B90F21" w:rsidP="00B90F21">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ab/>
            </w:r>
            <w:r>
              <w:rPr>
                <w:rFonts w:ascii="Consolas" w:hAnsi="Consolas" w:cs="Consolas"/>
                <w:noProof/>
                <w:color w:val="0000FF"/>
                <w:sz w:val="19"/>
                <w:szCs w:val="19"/>
              </w:rPr>
              <w:t>WHERE</w:t>
            </w:r>
            <w:r>
              <w:rPr>
                <w:rFonts w:ascii="Consolas" w:hAnsi="Consolas" w:cs="Consolas"/>
                <w:noProof/>
                <w:sz w:val="19"/>
                <w:szCs w:val="19"/>
              </w:rPr>
              <w:t xml:space="preserve"> </w:t>
            </w:r>
            <w:r>
              <w:rPr>
                <w:rFonts w:ascii="Consolas" w:hAnsi="Consolas" w:cs="Consolas"/>
                <w:noProof/>
                <w:color w:val="FF00FF"/>
                <w:sz w:val="19"/>
                <w:szCs w:val="19"/>
              </w:rPr>
              <w:t>LEN</w:t>
            </w:r>
            <w:r>
              <w:rPr>
                <w:rFonts w:ascii="Consolas" w:hAnsi="Consolas" w:cs="Consolas"/>
                <w:noProof/>
                <w:color w:val="808080"/>
                <w:sz w:val="19"/>
                <w:szCs w:val="19"/>
              </w:rPr>
              <w:t>(</w:t>
            </w:r>
            <w:r>
              <w:rPr>
                <w:rFonts w:ascii="Consolas" w:hAnsi="Consolas" w:cs="Consolas"/>
                <w:noProof/>
                <w:color w:val="008080"/>
                <w:sz w:val="19"/>
                <w:szCs w:val="19"/>
              </w:rPr>
              <w:t>trainee2</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r>
              <w:rPr>
                <w:rFonts w:ascii="Consolas" w:hAnsi="Consolas" w:cs="Consolas"/>
                <w:noProof/>
                <w:sz w:val="19"/>
                <w:szCs w:val="19"/>
              </w:rPr>
              <w:t xml:space="preserve"> </w:t>
            </w:r>
            <w:r>
              <w:rPr>
                <w:rFonts w:ascii="Consolas" w:hAnsi="Consolas" w:cs="Consolas"/>
                <w:noProof/>
                <w:color w:val="808080"/>
                <w:sz w:val="19"/>
                <w:szCs w:val="19"/>
              </w:rPr>
              <w:t>&gt;</w:t>
            </w:r>
            <w:r>
              <w:rPr>
                <w:rFonts w:ascii="Consolas" w:hAnsi="Consolas" w:cs="Consolas"/>
                <w:noProof/>
                <w:sz w:val="19"/>
                <w:szCs w:val="19"/>
              </w:rPr>
              <w:t xml:space="preserve"> </w:t>
            </w:r>
            <w:r>
              <w:rPr>
                <w:rFonts w:ascii="Consolas" w:hAnsi="Consolas" w:cs="Consolas"/>
                <w:noProof/>
                <w:color w:val="FF00FF"/>
                <w:sz w:val="19"/>
                <w:szCs w:val="19"/>
              </w:rPr>
              <w:t>LEN</w:t>
            </w:r>
            <w:r>
              <w:rPr>
                <w:rFonts w:ascii="Consolas" w:hAnsi="Consolas" w:cs="Consolas"/>
                <w:noProof/>
                <w:color w:val="808080"/>
                <w:sz w:val="19"/>
                <w:szCs w:val="19"/>
              </w:rPr>
              <w:t>(</w:t>
            </w:r>
            <w:r>
              <w:rPr>
                <w:rFonts w:ascii="Consolas" w:hAnsi="Consolas" w:cs="Consolas"/>
                <w:noProof/>
                <w:color w:val="008080"/>
                <w:sz w:val="19"/>
                <w:szCs w:val="19"/>
              </w:rPr>
              <w:t>trainee1</w:t>
            </w:r>
            <w:r>
              <w:rPr>
                <w:rFonts w:ascii="Consolas" w:hAnsi="Consolas" w:cs="Consolas"/>
                <w:noProof/>
                <w:color w:val="808080"/>
                <w:sz w:val="19"/>
                <w:szCs w:val="19"/>
              </w:rPr>
              <w:t>.</w:t>
            </w:r>
            <w:r>
              <w:rPr>
                <w:rFonts w:ascii="Consolas" w:hAnsi="Consolas" w:cs="Consolas"/>
                <w:noProof/>
                <w:color w:val="008080"/>
                <w:sz w:val="19"/>
                <w:szCs w:val="19"/>
              </w:rPr>
              <w:t>Full_Name</w:t>
            </w:r>
            <w:r>
              <w:rPr>
                <w:rFonts w:ascii="Consolas" w:hAnsi="Consolas" w:cs="Consolas"/>
                <w:noProof/>
                <w:color w:val="808080"/>
                <w:sz w:val="19"/>
                <w:szCs w:val="19"/>
              </w:rPr>
              <w:t>)</w:t>
            </w:r>
          </w:p>
          <w:p w:rsidR="00B90F21" w:rsidRDefault="00B90F21" w:rsidP="00B90F21">
            <w:pPr>
              <w:autoSpaceDE w:val="0"/>
              <w:autoSpaceDN w:val="0"/>
              <w:adjustRightInd w:val="0"/>
              <w:rPr>
                <w:rFonts w:ascii="Consolas" w:hAnsi="Consolas" w:cs="Consolas"/>
                <w:noProof/>
                <w:color w:val="808080"/>
                <w:sz w:val="19"/>
                <w:szCs w:val="19"/>
              </w:rPr>
            </w:pPr>
            <w:r>
              <w:rPr>
                <w:rFonts w:ascii="Consolas" w:hAnsi="Consolas" w:cs="Consolas"/>
                <w:noProof/>
                <w:sz w:val="19"/>
                <w:szCs w:val="19"/>
              </w:rPr>
              <w:tab/>
            </w:r>
            <w:r>
              <w:rPr>
                <w:rFonts w:ascii="Consolas" w:hAnsi="Consolas" w:cs="Consolas"/>
                <w:noProof/>
                <w:color w:val="808080"/>
                <w:sz w:val="19"/>
                <w:szCs w:val="19"/>
              </w:rPr>
              <w:t>)</w:t>
            </w:r>
          </w:p>
          <w:p w:rsidR="00B90F21" w:rsidRDefault="00B90F21" w:rsidP="00145FDB">
            <w:pPr>
              <w:spacing w:after="60"/>
              <w:rPr>
                <w:noProof/>
              </w:rPr>
            </w:pPr>
          </w:p>
        </w:tc>
      </w:tr>
    </w:tbl>
    <w:p w:rsidR="00BB703F" w:rsidRDefault="00BB703F" w:rsidP="00145FDB">
      <w:pPr>
        <w:spacing w:after="60"/>
      </w:pPr>
    </w:p>
    <w:p w:rsidR="006A2FAC" w:rsidRDefault="006A2FAC" w:rsidP="00145FDB">
      <w:pPr>
        <w:spacing w:after="60"/>
      </w:pPr>
      <w:r w:rsidRPr="006A2FAC">
        <w:rPr>
          <w:noProof/>
        </w:rPr>
        <w:drawing>
          <wp:inline distT="0" distB="0" distL="0" distR="0">
            <wp:extent cx="5733415" cy="353505"/>
            <wp:effectExtent l="0" t="0" r="0" b="0"/>
            <wp:docPr id="2" name="Picture 2" descr="C:\Users\CHRIST\Desktop\trainee-with-the-longe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trainee-with-the-longest-n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53505"/>
                    </a:xfrm>
                    <a:prstGeom prst="rect">
                      <a:avLst/>
                    </a:prstGeom>
                    <a:noFill/>
                    <a:ln>
                      <a:noFill/>
                    </a:ln>
                  </pic:spPr>
                </pic:pic>
              </a:graphicData>
            </a:graphic>
          </wp:inline>
        </w:drawing>
      </w:r>
    </w:p>
    <w:p w:rsidR="008F0112" w:rsidRDefault="008F0112" w:rsidP="00145FDB">
      <w:pPr>
        <w:spacing w:after="60"/>
      </w:pPr>
    </w:p>
    <w:p w:rsidR="008F0112" w:rsidRDefault="008F0112" w:rsidP="00145FDB">
      <w:pPr>
        <w:spacing w:after="60"/>
      </w:pPr>
    </w:p>
    <w:p w:rsidR="008F0112" w:rsidRDefault="008F0112" w:rsidP="00145FDB">
      <w:pPr>
        <w:spacing w:after="60"/>
      </w:pPr>
    </w:p>
    <w:p w:rsidR="008F0112" w:rsidRDefault="008F0112" w:rsidP="00145FDB">
      <w:pPr>
        <w:spacing w:after="60"/>
      </w:pPr>
    </w:p>
    <w:p w:rsidR="008F0112" w:rsidRDefault="008F0112" w:rsidP="00145FDB">
      <w:pPr>
        <w:spacing w:after="60"/>
      </w:pPr>
    </w:p>
    <w:p w:rsidR="008F0112" w:rsidRDefault="008F0112" w:rsidP="00145FDB">
      <w:pPr>
        <w:spacing w:after="60"/>
      </w:pPr>
    </w:p>
    <w:p w:rsidR="008535EB" w:rsidRDefault="008535EB" w:rsidP="00145FDB">
      <w:pPr>
        <w:spacing w:after="60"/>
      </w:pPr>
    </w:p>
    <w:p w:rsidR="008535EB" w:rsidRDefault="008535EB" w:rsidP="00145FDB">
      <w:pPr>
        <w:spacing w:after="60"/>
      </w:pPr>
    </w:p>
    <w:p w:rsidR="008535EB" w:rsidRDefault="008535EB" w:rsidP="00145FDB">
      <w:pPr>
        <w:spacing w:after="60"/>
      </w:pPr>
    </w:p>
    <w:p w:rsidR="008535EB" w:rsidRDefault="008535EB"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D00A1E" w:rsidRDefault="00D00A1E" w:rsidP="00145FDB">
      <w:pPr>
        <w:spacing w:after="60"/>
      </w:pPr>
    </w:p>
    <w:p w:rsidR="00FA632D" w:rsidRDefault="00FA632D" w:rsidP="00145FDB">
      <w:pPr>
        <w:spacing w:after="60"/>
      </w:pPr>
    </w:p>
    <w:p w:rsidR="0079475C" w:rsidRDefault="0011235E" w:rsidP="00BB703F">
      <w:pPr>
        <w:pStyle w:val="Heading1"/>
      </w:pPr>
      <w:bookmarkStart w:id="3" w:name="_Toc376788670"/>
      <w:bookmarkStart w:id="4" w:name="_Toc425377437"/>
      <w:r w:rsidRPr="00E3322E">
        <w:rPr>
          <w:u w:val="single"/>
        </w:rPr>
        <w:lastRenderedPageBreak/>
        <w:t>Exercise 2:</w:t>
      </w:r>
      <w:r w:rsidRPr="0011235E">
        <w:t xml:space="preserve"> Querying and Filtering Data</w:t>
      </w:r>
      <w:bookmarkEnd w:id="3"/>
      <w:r w:rsidR="009E00FF">
        <w:t xml:space="preserve"> (45')</w:t>
      </w:r>
      <w:bookmarkEnd w:id="4"/>
    </w:p>
    <w:p w:rsidR="0011235E" w:rsidRDefault="0011235E" w:rsidP="0011235E">
      <w:pPr>
        <w:spacing w:after="6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8254"/>
        <w:gridCol w:w="33"/>
      </w:tblGrid>
      <w:tr w:rsidR="00895A88" w:rsidRPr="001B00AB" w:rsidTr="00493CD5">
        <w:trPr>
          <w:gridAfter w:val="1"/>
          <w:wAfter w:w="33" w:type="dxa"/>
        </w:trPr>
        <w:tc>
          <w:tcPr>
            <w:tcW w:w="958" w:type="dxa"/>
          </w:tcPr>
          <w:p w:rsidR="00895A88" w:rsidRPr="001B00AB" w:rsidRDefault="00895A88" w:rsidP="00493CD5">
            <w:pPr>
              <w:pStyle w:val="NoSpacing"/>
              <w:rPr>
                <w:noProof/>
              </w:rPr>
            </w:pPr>
            <w:r w:rsidRPr="001B00AB">
              <w:rPr>
                <w:rStyle w:val="Strong"/>
                <w:noProof/>
              </w:rPr>
              <w:t>Query 1</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Write a query that retrieves the columns ProductID, Name, Color and ListPrice from the Production.Product table, with no filter. Your result set should look something like the following.  </w:t>
            </w:r>
          </w:p>
          <w:p w:rsidR="00895A88" w:rsidRPr="001B00AB" w:rsidRDefault="00895A88" w:rsidP="00493CD5">
            <w:pPr>
              <w:pStyle w:val="NoSpacing"/>
              <w:rPr>
                <w:noProof/>
              </w:rPr>
            </w:pPr>
          </w:p>
          <w:p w:rsidR="00493CD5" w:rsidRPr="001B00AB" w:rsidRDefault="00493CD5" w:rsidP="00493CD5">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493CD5" w:rsidRDefault="00493CD5" w:rsidP="00493CD5">
            <w:pPr>
              <w:autoSpaceDE w:val="0"/>
              <w:autoSpaceDN w:val="0"/>
              <w:adjustRightInd w:val="0"/>
              <w:spacing w:after="0" w:line="240" w:lineRule="auto"/>
              <w:rPr>
                <w:rFonts w:ascii="Consolas" w:hAnsi="Consolas" w:cs="Consolas"/>
                <w:noProof/>
                <w:color w:val="008080"/>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1B0604" w:rsidRPr="001B00AB" w:rsidRDefault="001B0604" w:rsidP="00493CD5">
            <w:pPr>
              <w:autoSpaceDE w:val="0"/>
              <w:autoSpaceDN w:val="0"/>
              <w:adjustRightInd w:val="0"/>
              <w:spacing w:after="0" w:line="240" w:lineRule="auto"/>
              <w:rPr>
                <w:rFonts w:ascii="Consolas" w:hAnsi="Consolas" w:cs="Consolas"/>
                <w:noProof/>
                <w:color w:val="008080"/>
                <w:sz w:val="19"/>
                <w:szCs w:val="19"/>
              </w:rPr>
            </w:pPr>
          </w:p>
          <w:p w:rsidR="00895A88" w:rsidRPr="001B00AB" w:rsidRDefault="00DE3E9F" w:rsidP="00493CD5">
            <w:pPr>
              <w:spacing w:after="0" w:line="240" w:lineRule="auto"/>
              <w:rPr>
                <w:noProof/>
              </w:rPr>
            </w:pPr>
            <w:r w:rsidRPr="001B00AB">
              <w:rPr>
                <w:noProof/>
              </w:rPr>
              <w:drawing>
                <wp:inline distT="0" distB="0" distL="0" distR="0">
                  <wp:extent cx="3114675" cy="2009775"/>
                  <wp:effectExtent l="0" t="0" r="0" b="0"/>
                  <wp:docPr id="3" name="Picture 3" descr="C:\Users\CHRIST\Desktop\Screenshots\Ex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Desktop\Screenshots\Ex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009775"/>
                          </a:xfrm>
                          <a:prstGeom prst="rect">
                            <a:avLst/>
                          </a:prstGeom>
                          <a:noFill/>
                          <a:ln>
                            <a:noFill/>
                          </a:ln>
                        </pic:spPr>
                      </pic:pic>
                    </a:graphicData>
                  </a:graphic>
                </wp:inline>
              </w:drawing>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895A88" w:rsidP="00493CD5">
            <w:pPr>
              <w:pStyle w:val="NoSpacing"/>
              <w:rPr>
                <w:rStyle w:val="Strong"/>
                <w:noProof/>
              </w:rPr>
            </w:pPr>
            <w:r w:rsidRPr="001B00AB">
              <w:rPr>
                <w:rStyle w:val="Strong"/>
                <w:noProof/>
              </w:rPr>
              <w:t>Query 2</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Continue to work with the previous query and exclude those rows that are 0 for the column ListPrice. Your result set should look something like the following.  </w:t>
            </w:r>
          </w:p>
          <w:p w:rsidR="0038490B" w:rsidRPr="001B00AB" w:rsidRDefault="0038490B"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r w:rsidRPr="001B00AB">
              <w:rPr>
                <w:rFonts w:ascii="Consolas" w:hAnsi="Consolas" w:cs="Consolas"/>
                <w:noProof/>
                <w:sz w:val="19"/>
                <w:szCs w:val="19"/>
              </w:rPr>
              <w:t xml:space="preserve"> </w:t>
            </w:r>
            <w:r w:rsidRPr="001B00AB">
              <w:rPr>
                <w:rFonts w:ascii="Consolas" w:hAnsi="Consolas" w:cs="Consolas"/>
                <w:noProof/>
                <w:color w:val="808080"/>
                <w:sz w:val="19"/>
                <w:szCs w:val="19"/>
              </w:rPr>
              <w:t>&lt;&gt;</w:t>
            </w:r>
            <w:r w:rsidRPr="001B00AB">
              <w:rPr>
                <w:rFonts w:ascii="Consolas" w:hAnsi="Consolas" w:cs="Consolas"/>
                <w:noProof/>
                <w:sz w:val="19"/>
                <w:szCs w:val="19"/>
              </w:rPr>
              <w:t xml:space="preserve"> 0</w:t>
            </w:r>
          </w:p>
          <w:p w:rsidR="001B0604" w:rsidRPr="001B00AB" w:rsidRDefault="001B0604" w:rsidP="0038490B">
            <w:pPr>
              <w:autoSpaceDE w:val="0"/>
              <w:autoSpaceDN w:val="0"/>
              <w:adjustRightInd w:val="0"/>
              <w:spacing w:after="0" w:line="240" w:lineRule="auto"/>
              <w:rPr>
                <w:rFonts w:ascii="Consolas" w:hAnsi="Consolas" w:cs="Consolas"/>
                <w:noProof/>
                <w:sz w:val="19"/>
                <w:szCs w:val="19"/>
              </w:rPr>
            </w:pPr>
          </w:p>
          <w:p w:rsidR="00690340" w:rsidRPr="001B0604" w:rsidRDefault="001B00AB" w:rsidP="00493CD5">
            <w:pPr>
              <w:spacing w:after="0" w:line="240" w:lineRule="auto"/>
              <w:rPr>
                <w:rFonts w:ascii="Calibri" w:eastAsia="Times New Roman" w:hAnsi="Calibri" w:cs="Times New Roman"/>
                <w:noProof/>
              </w:rPr>
            </w:pPr>
            <w:r>
              <w:object w:dxaOrig="5190" w:dyaOrig="3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56.75pt" o:ole="">
                  <v:imagedata r:id="rId9" o:title=""/>
                </v:shape>
                <o:OLEObject Type="Embed" ProgID="PBrush" ShapeID="_x0000_i1025" DrawAspect="Content" ObjectID="_1499119349" r:id="rId10"/>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895A88" w:rsidP="00493CD5">
            <w:pPr>
              <w:pStyle w:val="NoSpacing"/>
              <w:rPr>
                <w:rStyle w:val="Strong"/>
                <w:noProof/>
              </w:rPr>
            </w:pPr>
            <w:r w:rsidRPr="001B00AB">
              <w:rPr>
                <w:rStyle w:val="Strong"/>
                <w:noProof/>
              </w:rPr>
              <w:t>Query 3</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Use the same query, but this time you just want to see the rows that are NULL for the Color column. Your result set should look something like the following.  </w:t>
            </w:r>
          </w:p>
          <w:p w:rsidR="0038490B" w:rsidRPr="001B00AB" w:rsidRDefault="0038490B"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color w:val="808080"/>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808080"/>
                <w:sz w:val="19"/>
                <w:szCs w:val="19"/>
              </w:rPr>
              <w:t>IS</w:t>
            </w:r>
            <w:r w:rsidRPr="001B00AB">
              <w:rPr>
                <w:rFonts w:ascii="Consolas" w:hAnsi="Consolas" w:cs="Consolas"/>
                <w:noProof/>
                <w:sz w:val="19"/>
                <w:szCs w:val="19"/>
              </w:rPr>
              <w:t xml:space="preserve"> </w:t>
            </w:r>
            <w:r w:rsidRPr="001B00AB">
              <w:rPr>
                <w:rFonts w:ascii="Consolas" w:hAnsi="Consolas" w:cs="Consolas"/>
                <w:noProof/>
                <w:color w:val="808080"/>
                <w:sz w:val="19"/>
                <w:szCs w:val="19"/>
              </w:rPr>
              <w:t>NULL</w:t>
            </w:r>
          </w:p>
          <w:p w:rsidR="00895A88" w:rsidRPr="001B00AB" w:rsidRDefault="00895A88" w:rsidP="00493CD5">
            <w:pPr>
              <w:pStyle w:val="NoSpacing"/>
              <w:rPr>
                <w:noProof/>
              </w:rPr>
            </w:pPr>
          </w:p>
          <w:p w:rsidR="00895A88" w:rsidRPr="001B00AB" w:rsidRDefault="001B0604" w:rsidP="00493CD5">
            <w:pPr>
              <w:pStyle w:val="NoSpacing"/>
              <w:rPr>
                <w:noProof/>
              </w:rPr>
            </w:pPr>
            <w:r>
              <w:object w:dxaOrig="4845" w:dyaOrig="3135">
                <v:shape id="_x0000_i1026" type="#_x0000_t75" style="width:242.25pt;height:156.75pt" o:ole="">
                  <v:imagedata r:id="rId11" o:title=""/>
                </v:shape>
                <o:OLEObject Type="Embed" ProgID="PBrush" ShapeID="_x0000_i1026" DrawAspect="Content" ObjectID="_1499119350" r:id="rId12"/>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895A88" w:rsidP="00493CD5">
            <w:pPr>
              <w:pStyle w:val="NoSpacing"/>
              <w:rPr>
                <w:rStyle w:val="Strong"/>
                <w:noProof/>
              </w:rPr>
            </w:pPr>
            <w:r w:rsidRPr="001B00AB">
              <w:rPr>
                <w:rStyle w:val="Strong"/>
                <w:noProof/>
              </w:rPr>
              <w:t>Query 4</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Use the same query, but this time you just want to see the rows that </w:t>
            </w:r>
            <w:r w:rsidRPr="001B00AB">
              <w:rPr>
                <w:i/>
                <w:noProof/>
              </w:rPr>
              <w:t>are not</w:t>
            </w:r>
            <w:r w:rsidRPr="001B00AB">
              <w:rPr>
                <w:noProof/>
              </w:rPr>
              <w:t xml:space="preserve"> NULL for the Color column. Your result set should look something like the following.  </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color w:val="808080"/>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808080"/>
                <w:sz w:val="19"/>
                <w:szCs w:val="19"/>
              </w:rPr>
              <w:t>IS</w:t>
            </w:r>
            <w:r w:rsidRPr="001B00AB">
              <w:rPr>
                <w:rFonts w:ascii="Consolas" w:hAnsi="Consolas" w:cs="Consolas"/>
                <w:noProof/>
                <w:sz w:val="19"/>
                <w:szCs w:val="19"/>
              </w:rPr>
              <w:t xml:space="preserve"> </w:t>
            </w:r>
            <w:r w:rsidRPr="001B00AB">
              <w:rPr>
                <w:rFonts w:ascii="Consolas" w:hAnsi="Consolas" w:cs="Consolas"/>
                <w:noProof/>
                <w:color w:val="808080"/>
                <w:sz w:val="19"/>
                <w:szCs w:val="19"/>
              </w:rPr>
              <w:t>NOT</w:t>
            </w:r>
            <w:r w:rsidRPr="001B00AB">
              <w:rPr>
                <w:rFonts w:ascii="Consolas" w:hAnsi="Consolas" w:cs="Consolas"/>
                <w:noProof/>
                <w:sz w:val="19"/>
                <w:szCs w:val="19"/>
              </w:rPr>
              <w:t xml:space="preserve"> </w:t>
            </w:r>
            <w:r w:rsidRPr="001B00AB">
              <w:rPr>
                <w:rFonts w:ascii="Consolas" w:hAnsi="Consolas" w:cs="Consolas"/>
                <w:noProof/>
                <w:color w:val="808080"/>
                <w:sz w:val="19"/>
                <w:szCs w:val="19"/>
              </w:rPr>
              <w:t>NULL</w:t>
            </w:r>
          </w:p>
          <w:p w:rsidR="00895A88" w:rsidRDefault="00895A88" w:rsidP="00493CD5">
            <w:pPr>
              <w:pStyle w:val="NoSpacing"/>
              <w:rPr>
                <w:noProof/>
              </w:rPr>
            </w:pPr>
          </w:p>
          <w:p w:rsidR="001B0604" w:rsidRPr="001B00AB" w:rsidRDefault="001B0604" w:rsidP="00493CD5">
            <w:pPr>
              <w:pStyle w:val="NoSpacing"/>
              <w:rPr>
                <w:noProof/>
              </w:rPr>
            </w:pPr>
            <w:r>
              <w:object w:dxaOrig="4920" w:dyaOrig="3120">
                <v:shape id="_x0000_i1027" type="#_x0000_t75" style="width:246pt;height:156pt" o:ole="">
                  <v:imagedata r:id="rId13" o:title=""/>
                </v:shape>
                <o:OLEObject Type="Embed" ProgID="PBrush" ShapeID="_x0000_i1027" DrawAspect="Content" ObjectID="_1499119351" r:id="rId14"/>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895A88" w:rsidP="00493CD5">
            <w:pPr>
              <w:pStyle w:val="NoSpacing"/>
              <w:rPr>
                <w:rStyle w:val="Strong"/>
                <w:noProof/>
              </w:rPr>
            </w:pPr>
            <w:r w:rsidRPr="001B00AB">
              <w:rPr>
                <w:rStyle w:val="Strong"/>
                <w:noProof/>
              </w:rPr>
              <w:t>Query 5</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Now, combine two search arguments in the query you have been working with. You just want to see the rows that </w:t>
            </w:r>
            <w:r w:rsidRPr="001B00AB">
              <w:rPr>
                <w:i/>
                <w:noProof/>
              </w:rPr>
              <w:t>are not</w:t>
            </w:r>
            <w:r w:rsidRPr="001B00AB">
              <w:rPr>
                <w:noProof/>
              </w:rPr>
              <w:t xml:space="preserve"> NULL for the column Color, and the column ListPricehas a value greater than zero. Your result set should look something like the following.  </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808080"/>
                <w:sz w:val="19"/>
                <w:szCs w:val="19"/>
              </w:rPr>
              <w:t>IS</w:t>
            </w:r>
            <w:r w:rsidRPr="001B00AB">
              <w:rPr>
                <w:rFonts w:ascii="Consolas" w:hAnsi="Consolas" w:cs="Consolas"/>
                <w:noProof/>
                <w:sz w:val="19"/>
                <w:szCs w:val="19"/>
              </w:rPr>
              <w:t xml:space="preserve"> </w:t>
            </w:r>
            <w:r w:rsidRPr="001B00AB">
              <w:rPr>
                <w:rFonts w:ascii="Consolas" w:hAnsi="Consolas" w:cs="Consolas"/>
                <w:noProof/>
                <w:color w:val="808080"/>
                <w:sz w:val="19"/>
                <w:szCs w:val="19"/>
              </w:rPr>
              <w:t>NOT</w:t>
            </w:r>
            <w:r w:rsidRPr="001B00AB">
              <w:rPr>
                <w:rFonts w:ascii="Consolas" w:hAnsi="Consolas" w:cs="Consolas"/>
                <w:noProof/>
                <w:sz w:val="19"/>
                <w:szCs w:val="19"/>
              </w:rPr>
              <w:t xml:space="preserve"> </w:t>
            </w:r>
            <w:r w:rsidRPr="001B00AB">
              <w:rPr>
                <w:rFonts w:ascii="Consolas" w:hAnsi="Consolas" w:cs="Consolas"/>
                <w:noProof/>
                <w:color w:val="808080"/>
                <w:sz w:val="19"/>
                <w:szCs w:val="19"/>
              </w:rPr>
              <w:t>NULL</w:t>
            </w:r>
            <w:r w:rsidRPr="001B00AB">
              <w:rPr>
                <w:rFonts w:ascii="Consolas" w:hAnsi="Consolas" w:cs="Consolas"/>
                <w:noProof/>
                <w:sz w:val="19"/>
                <w:szCs w:val="19"/>
              </w:rPr>
              <w:t xml:space="preserve"> </w:t>
            </w:r>
            <w:r w:rsidRPr="001B00AB">
              <w:rPr>
                <w:rFonts w:ascii="Consolas" w:hAnsi="Consolas" w:cs="Consolas"/>
                <w:noProof/>
                <w:color w:val="808080"/>
                <w:sz w:val="19"/>
                <w:szCs w:val="19"/>
              </w:rPr>
              <w:t>AND</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r w:rsidRPr="001B00AB">
              <w:rPr>
                <w:rFonts w:ascii="Consolas" w:hAnsi="Consolas" w:cs="Consolas"/>
                <w:noProof/>
                <w:sz w:val="19"/>
                <w:szCs w:val="19"/>
              </w:rPr>
              <w:t xml:space="preserve"> </w:t>
            </w:r>
            <w:r w:rsidRPr="001B00AB">
              <w:rPr>
                <w:rFonts w:ascii="Consolas" w:hAnsi="Consolas" w:cs="Consolas"/>
                <w:noProof/>
                <w:color w:val="808080"/>
                <w:sz w:val="19"/>
                <w:szCs w:val="19"/>
              </w:rPr>
              <w:t>&gt;</w:t>
            </w:r>
            <w:r w:rsidRPr="001B00AB">
              <w:rPr>
                <w:rFonts w:ascii="Consolas" w:hAnsi="Consolas" w:cs="Consolas"/>
                <w:noProof/>
                <w:sz w:val="19"/>
                <w:szCs w:val="19"/>
              </w:rPr>
              <w:t xml:space="preserve"> 0</w:t>
            </w:r>
          </w:p>
          <w:p w:rsidR="00895A88" w:rsidRDefault="00895A88" w:rsidP="00493CD5">
            <w:pPr>
              <w:spacing w:after="0" w:line="240" w:lineRule="auto"/>
              <w:rPr>
                <w:rFonts w:ascii="Times New Roman" w:hAnsi="Times New Roman"/>
                <w:noProof/>
                <w:sz w:val="24"/>
                <w:szCs w:val="24"/>
                <w:lang w:eastAsia="sv-SE"/>
              </w:rPr>
            </w:pPr>
          </w:p>
          <w:p w:rsidR="001B0604" w:rsidRPr="001B00AB" w:rsidRDefault="001B0604" w:rsidP="00493CD5">
            <w:pPr>
              <w:spacing w:after="0" w:line="240" w:lineRule="auto"/>
              <w:rPr>
                <w:rFonts w:ascii="Times New Roman" w:hAnsi="Times New Roman"/>
                <w:noProof/>
                <w:sz w:val="24"/>
                <w:szCs w:val="24"/>
                <w:lang w:eastAsia="sv-SE"/>
              </w:rPr>
            </w:pPr>
            <w:r>
              <w:object w:dxaOrig="5295" w:dyaOrig="3135">
                <v:shape id="_x0000_i1028" type="#_x0000_t75" style="width:264.75pt;height:156.75pt" o:ole="">
                  <v:imagedata r:id="rId15" o:title=""/>
                </v:shape>
                <o:OLEObject Type="Embed" ProgID="PBrush" ShapeID="_x0000_i1028" DrawAspect="Content" ObjectID="_1499119352" r:id="rId16"/>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895A88" w:rsidP="00493CD5">
            <w:pPr>
              <w:pStyle w:val="NoSpacing"/>
              <w:rPr>
                <w:rStyle w:val="Strong"/>
                <w:noProof/>
              </w:rPr>
            </w:pPr>
            <w:r w:rsidRPr="001B00AB">
              <w:rPr>
                <w:rStyle w:val="Strong"/>
                <w:noProof/>
              </w:rPr>
              <w:t>Query 6</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Now we want a report that concatenates the columns Name and Color from the Production.Product table. Your result set should look something like the following. Make sure you exclude rows that </w:t>
            </w:r>
            <w:r w:rsidR="003978C3" w:rsidRPr="001B00AB">
              <w:rPr>
                <w:noProof/>
              </w:rPr>
              <w:t xml:space="preserve">are </w:t>
            </w:r>
            <w:r w:rsidRPr="001B00AB">
              <w:rPr>
                <w:noProof/>
              </w:rPr>
              <w:t>NULL</w:t>
            </w:r>
            <w:r w:rsidR="003978C3" w:rsidRPr="001B00AB">
              <w:rPr>
                <w:noProof/>
              </w:rPr>
              <w:t xml:space="preserve"> for </w:t>
            </w:r>
            <w:r w:rsidRPr="001B00AB">
              <w:rPr>
                <w:noProof/>
              </w:rPr>
              <w:t>the column Color. Also notice the column name.</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 xml:space="preserve">SELECT </w:t>
            </w:r>
            <w:r w:rsidRPr="001B00AB">
              <w:rPr>
                <w:rFonts w:ascii="Consolas" w:hAnsi="Consolas" w:cs="Consolas"/>
                <w:noProof/>
                <w:color w:val="808080"/>
                <w:sz w:val="19"/>
                <w:szCs w:val="19"/>
              </w:rPr>
              <w:t>(</w:t>
            </w:r>
            <w:r w:rsidRPr="001B00AB">
              <w:rPr>
                <w:rFonts w:ascii="Consolas" w:hAnsi="Consolas" w:cs="Consolas"/>
                <w:noProof/>
                <w:color w:val="008080"/>
                <w:sz w:val="19"/>
                <w:szCs w:val="19"/>
              </w:rPr>
              <w:t>Name</w:t>
            </w:r>
            <w:r w:rsidRPr="001B00AB">
              <w:rPr>
                <w:rFonts w:ascii="Consolas" w:hAnsi="Consolas" w:cs="Consolas"/>
                <w:noProof/>
                <w:sz w:val="19"/>
                <w:szCs w:val="19"/>
              </w:rPr>
              <w:t xml:space="preserve"> </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FF0000"/>
                <w:sz w:val="19"/>
                <w:szCs w:val="19"/>
              </w:rPr>
              <w:t>': '</w:t>
            </w:r>
            <w:r w:rsidRPr="001B00AB">
              <w:rPr>
                <w:rFonts w:ascii="Consolas" w:hAnsi="Consolas" w:cs="Consolas"/>
                <w:noProof/>
                <w:sz w:val="19"/>
                <w:szCs w:val="19"/>
              </w:rPr>
              <w:t xml:space="preserve"> </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00FF"/>
                <w:sz w:val="19"/>
                <w:szCs w:val="19"/>
              </w:rPr>
              <w:t>AS</w:t>
            </w:r>
            <w:r w:rsidRPr="001B00AB">
              <w:rPr>
                <w:rFonts w:ascii="Consolas" w:hAnsi="Consolas" w:cs="Consolas"/>
                <w:noProof/>
                <w:sz w:val="19"/>
                <w:szCs w:val="19"/>
              </w:rPr>
              <w:t xml:space="preserve"> </w:t>
            </w:r>
            <w:r w:rsidRPr="001B00AB">
              <w:rPr>
                <w:rFonts w:ascii="Consolas" w:hAnsi="Consolas" w:cs="Consolas"/>
                <w:noProof/>
                <w:color w:val="FF0000"/>
                <w:sz w:val="19"/>
                <w:szCs w:val="19"/>
              </w:rPr>
              <w:t>'Name And Color'</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808080"/>
                <w:sz w:val="19"/>
                <w:szCs w:val="19"/>
              </w:rPr>
              <w:t>IS</w:t>
            </w:r>
            <w:r w:rsidRPr="001B00AB">
              <w:rPr>
                <w:rFonts w:ascii="Consolas" w:hAnsi="Consolas" w:cs="Consolas"/>
                <w:noProof/>
                <w:sz w:val="19"/>
                <w:szCs w:val="19"/>
              </w:rPr>
              <w:t xml:space="preserve"> </w:t>
            </w:r>
            <w:r w:rsidRPr="001B00AB">
              <w:rPr>
                <w:rFonts w:ascii="Consolas" w:hAnsi="Consolas" w:cs="Consolas"/>
                <w:noProof/>
                <w:color w:val="808080"/>
                <w:sz w:val="19"/>
                <w:szCs w:val="19"/>
              </w:rPr>
              <w:t>NOT</w:t>
            </w:r>
            <w:r w:rsidRPr="001B00AB">
              <w:rPr>
                <w:rFonts w:ascii="Consolas" w:hAnsi="Consolas" w:cs="Consolas"/>
                <w:noProof/>
                <w:sz w:val="19"/>
                <w:szCs w:val="19"/>
              </w:rPr>
              <w:t xml:space="preserve"> </w:t>
            </w:r>
            <w:r w:rsidRPr="001B00AB">
              <w:rPr>
                <w:rFonts w:ascii="Consolas" w:hAnsi="Consolas" w:cs="Consolas"/>
                <w:noProof/>
                <w:color w:val="808080"/>
                <w:sz w:val="19"/>
                <w:szCs w:val="19"/>
              </w:rPr>
              <w:t>NULL</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p>
          <w:p w:rsidR="00895A88" w:rsidRPr="001B00AB" w:rsidRDefault="001B0604" w:rsidP="00493CD5">
            <w:pPr>
              <w:pStyle w:val="NoSpacing"/>
              <w:rPr>
                <w:rFonts w:ascii="Courier New" w:hAnsi="Courier New" w:cs="Courier New"/>
                <w:noProof/>
                <w:sz w:val="20"/>
                <w:szCs w:val="20"/>
                <w:lang w:eastAsia="sv-SE"/>
              </w:rPr>
            </w:pPr>
            <w:r>
              <w:object w:dxaOrig="3000" w:dyaOrig="3105">
                <v:shape id="_x0000_i1029" type="#_x0000_t75" style="width:150pt;height:155.25pt" o:ole="">
                  <v:imagedata r:id="rId17" o:title=""/>
                </v:shape>
                <o:OLEObject Type="Embed" ProgID="PBrush" ShapeID="_x0000_i1029" DrawAspect="Content" ObjectID="_1499119353" r:id="rId18"/>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563E80" w:rsidP="00493CD5">
            <w:pPr>
              <w:pStyle w:val="NoSpacing"/>
              <w:rPr>
                <w:rStyle w:val="Strong"/>
                <w:noProof/>
              </w:rPr>
            </w:pPr>
            <w:r w:rsidRPr="001B00AB">
              <w:rPr>
                <w:rStyle w:val="Strong"/>
                <w:noProof/>
              </w:rPr>
              <w:t xml:space="preserve">Query </w:t>
            </w:r>
            <w:r w:rsidR="00895A88" w:rsidRPr="001B00AB">
              <w:rPr>
                <w:rStyle w:val="Strong"/>
                <w:noProof/>
              </w:rPr>
              <w:t>7</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Customize the previous query so the answer looks like the following. </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 xml:space="preserve">SELECT </w:t>
            </w:r>
            <w:r w:rsidRPr="001B00AB">
              <w:rPr>
                <w:rFonts w:ascii="Consolas" w:hAnsi="Consolas" w:cs="Consolas"/>
                <w:noProof/>
                <w:color w:val="808080"/>
                <w:sz w:val="19"/>
                <w:szCs w:val="19"/>
              </w:rPr>
              <w:t>(</w:t>
            </w:r>
            <w:r w:rsidRPr="001B00AB">
              <w:rPr>
                <w:rFonts w:ascii="Consolas" w:hAnsi="Consolas" w:cs="Consolas"/>
                <w:noProof/>
                <w:color w:val="FF0000"/>
                <w:sz w:val="19"/>
                <w:szCs w:val="19"/>
              </w:rPr>
              <w:t>'NAME: '</w:t>
            </w:r>
            <w:r w:rsidRPr="001B00AB">
              <w:rPr>
                <w:rFonts w:ascii="Consolas" w:hAnsi="Consolas" w:cs="Consolas"/>
                <w:noProof/>
                <w:sz w:val="19"/>
                <w:szCs w:val="19"/>
              </w:rPr>
              <w:t xml:space="preserve"> </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sz w:val="19"/>
                <w:szCs w:val="19"/>
              </w:rPr>
              <w:t xml:space="preserve"> </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FF0000"/>
                <w:sz w:val="19"/>
                <w:szCs w:val="19"/>
              </w:rPr>
              <w:t>' -- COLOR: '</w:t>
            </w:r>
            <w:r w:rsidRPr="001B00AB">
              <w:rPr>
                <w:rFonts w:ascii="Consolas" w:hAnsi="Consolas" w:cs="Consolas"/>
                <w:noProof/>
                <w:sz w:val="19"/>
                <w:szCs w:val="19"/>
              </w:rPr>
              <w:t xml:space="preserve"> </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00FF"/>
                <w:sz w:val="19"/>
                <w:szCs w:val="19"/>
              </w:rPr>
              <w:t>AS</w:t>
            </w:r>
            <w:r w:rsidRPr="001B00AB">
              <w:rPr>
                <w:rFonts w:ascii="Consolas" w:hAnsi="Consolas" w:cs="Consolas"/>
                <w:noProof/>
                <w:sz w:val="19"/>
                <w:szCs w:val="19"/>
              </w:rPr>
              <w:t xml:space="preserve"> </w:t>
            </w:r>
            <w:r w:rsidRPr="001B00AB">
              <w:rPr>
                <w:rFonts w:ascii="Consolas" w:hAnsi="Consolas" w:cs="Consolas"/>
                <w:noProof/>
                <w:color w:val="FF0000"/>
                <w:sz w:val="19"/>
                <w:szCs w:val="19"/>
              </w:rPr>
              <w:t>'Name And Color'</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color w:val="808080"/>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808080"/>
                <w:sz w:val="19"/>
                <w:szCs w:val="19"/>
              </w:rPr>
              <w:t>IS</w:t>
            </w:r>
            <w:r w:rsidRPr="001B00AB">
              <w:rPr>
                <w:rFonts w:ascii="Consolas" w:hAnsi="Consolas" w:cs="Consolas"/>
                <w:noProof/>
                <w:sz w:val="19"/>
                <w:szCs w:val="19"/>
              </w:rPr>
              <w:t xml:space="preserve"> </w:t>
            </w:r>
            <w:r w:rsidRPr="001B00AB">
              <w:rPr>
                <w:rFonts w:ascii="Consolas" w:hAnsi="Consolas" w:cs="Consolas"/>
                <w:noProof/>
                <w:color w:val="808080"/>
                <w:sz w:val="19"/>
                <w:szCs w:val="19"/>
              </w:rPr>
              <w:t>NOT</w:t>
            </w:r>
            <w:r w:rsidRPr="001B00AB">
              <w:rPr>
                <w:rFonts w:ascii="Consolas" w:hAnsi="Consolas" w:cs="Consolas"/>
                <w:noProof/>
                <w:sz w:val="19"/>
                <w:szCs w:val="19"/>
              </w:rPr>
              <w:t xml:space="preserve"> </w:t>
            </w:r>
            <w:r w:rsidRPr="001B00AB">
              <w:rPr>
                <w:rFonts w:ascii="Consolas" w:hAnsi="Consolas" w:cs="Consolas"/>
                <w:noProof/>
                <w:color w:val="808080"/>
                <w:sz w:val="19"/>
                <w:szCs w:val="19"/>
              </w:rPr>
              <w:t>NULL</w:t>
            </w:r>
          </w:p>
          <w:p w:rsidR="00895A88" w:rsidRDefault="00895A88" w:rsidP="00493CD5">
            <w:pPr>
              <w:spacing w:after="0" w:line="240" w:lineRule="auto"/>
              <w:rPr>
                <w:noProof/>
              </w:rPr>
            </w:pPr>
          </w:p>
          <w:p w:rsidR="001B0604" w:rsidRPr="001B00AB" w:rsidRDefault="001B0604" w:rsidP="00493CD5">
            <w:pPr>
              <w:spacing w:after="0" w:line="240" w:lineRule="auto"/>
              <w:rPr>
                <w:noProof/>
              </w:rPr>
            </w:pPr>
            <w:r>
              <w:object w:dxaOrig="4185" w:dyaOrig="3165">
                <v:shape id="_x0000_i1030" type="#_x0000_t75" style="width:209.25pt;height:158.25pt" o:ole="">
                  <v:imagedata r:id="rId19" o:title=""/>
                </v:shape>
                <o:OLEObject Type="Embed" ProgID="PBrush" ShapeID="_x0000_i1030" DrawAspect="Content" ObjectID="_1499119354" r:id="rId20"/>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563E80" w:rsidP="00493CD5">
            <w:pPr>
              <w:pStyle w:val="NoSpacing"/>
              <w:rPr>
                <w:rStyle w:val="Strong"/>
                <w:noProof/>
              </w:rPr>
            </w:pPr>
            <w:r w:rsidRPr="001B00AB">
              <w:rPr>
                <w:rStyle w:val="Strong"/>
                <w:noProof/>
              </w:rPr>
              <w:t xml:space="preserve">Query </w:t>
            </w:r>
            <w:r w:rsidR="00895A88" w:rsidRPr="001B00AB">
              <w:rPr>
                <w:rStyle w:val="Strong"/>
                <w:noProof/>
              </w:rPr>
              <w:t>8</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Now we would like to see the columns ProductID and Name from the Production.Product table filtered by ProductID from 400 to 500. Write a query that makes your result set look something like the following. Try to make your WHERE clause as simple and readable as possible.</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r w:rsidRPr="001B00AB">
              <w:rPr>
                <w:rFonts w:ascii="Consolas" w:hAnsi="Consolas" w:cs="Consolas"/>
                <w:noProof/>
                <w:sz w:val="19"/>
                <w:szCs w:val="19"/>
              </w:rPr>
              <w:t xml:space="preserve"> </w:t>
            </w:r>
            <w:r w:rsidRPr="001B00AB">
              <w:rPr>
                <w:rFonts w:ascii="Consolas" w:hAnsi="Consolas" w:cs="Consolas"/>
                <w:noProof/>
                <w:color w:val="808080"/>
                <w:sz w:val="19"/>
                <w:szCs w:val="19"/>
              </w:rPr>
              <w:t>&gt;=</w:t>
            </w:r>
            <w:r w:rsidRPr="001B00AB">
              <w:rPr>
                <w:rFonts w:ascii="Consolas" w:hAnsi="Consolas" w:cs="Consolas"/>
                <w:noProof/>
                <w:sz w:val="19"/>
                <w:szCs w:val="19"/>
              </w:rPr>
              <w:t xml:space="preserve"> 400 </w:t>
            </w:r>
            <w:r w:rsidRPr="001B00AB">
              <w:rPr>
                <w:rFonts w:ascii="Consolas" w:hAnsi="Consolas" w:cs="Consolas"/>
                <w:noProof/>
                <w:color w:val="808080"/>
                <w:sz w:val="19"/>
                <w:szCs w:val="19"/>
              </w:rPr>
              <w:t>AND</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r w:rsidRPr="001B00AB">
              <w:rPr>
                <w:rFonts w:ascii="Consolas" w:hAnsi="Consolas" w:cs="Consolas"/>
                <w:noProof/>
                <w:sz w:val="19"/>
                <w:szCs w:val="19"/>
              </w:rPr>
              <w:t xml:space="preserve"> </w:t>
            </w:r>
            <w:r w:rsidRPr="001B00AB">
              <w:rPr>
                <w:rFonts w:ascii="Consolas" w:hAnsi="Consolas" w:cs="Consolas"/>
                <w:noProof/>
                <w:color w:val="808080"/>
                <w:sz w:val="19"/>
                <w:szCs w:val="19"/>
              </w:rPr>
              <w:t>&lt;=</w:t>
            </w:r>
            <w:r w:rsidRPr="001B00AB">
              <w:rPr>
                <w:rFonts w:ascii="Consolas" w:hAnsi="Consolas" w:cs="Consolas"/>
                <w:noProof/>
                <w:sz w:val="19"/>
                <w:szCs w:val="19"/>
              </w:rPr>
              <w:t xml:space="preserve"> 500</w:t>
            </w:r>
          </w:p>
          <w:p w:rsidR="00895A88" w:rsidRDefault="00895A88" w:rsidP="00493CD5">
            <w:pPr>
              <w:pStyle w:val="NoSpacing"/>
              <w:rPr>
                <w:noProof/>
              </w:rPr>
            </w:pPr>
          </w:p>
          <w:p w:rsidR="001B0604" w:rsidRPr="001B00AB" w:rsidRDefault="001B0604" w:rsidP="00493CD5">
            <w:pPr>
              <w:pStyle w:val="NoSpacing"/>
              <w:rPr>
                <w:noProof/>
              </w:rPr>
            </w:pPr>
            <w:r>
              <w:object w:dxaOrig="3480" w:dyaOrig="3150">
                <v:shape id="_x0000_i1031" type="#_x0000_t75" style="width:174pt;height:157.5pt" o:ole="">
                  <v:imagedata r:id="rId21" o:title=""/>
                </v:shape>
                <o:OLEObject Type="Embed" ProgID="PBrush" ShapeID="_x0000_i1031" DrawAspect="Content" ObjectID="_1499119355" r:id="rId22"/>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563E80" w:rsidP="00493CD5">
            <w:pPr>
              <w:pStyle w:val="NoSpacing"/>
              <w:rPr>
                <w:rStyle w:val="Strong"/>
                <w:noProof/>
              </w:rPr>
            </w:pPr>
            <w:r w:rsidRPr="001B00AB">
              <w:rPr>
                <w:rStyle w:val="Strong"/>
                <w:noProof/>
              </w:rPr>
              <w:t xml:space="preserve">Query </w:t>
            </w:r>
            <w:r w:rsidR="00895A88" w:rsidRPr="001B00AB">
              <w:rPr>
                <w:rStyle w:val="Strong"/>
                <w:noProof/>
              </w:rPr>
              <w:t>9</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We would like to see the columns ProductID, Name and color from the Production.Product table restricted to the colors black and blue. Write a query that makes your result set look something like the following. Try to make your WHERE clause as simple and readable as possible.</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color w:val="FF0000"/>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808080"/>
                <w:sz w:val="19"/>
                <w:szCs w:val="19"/>
              </w:rPr>
              <w:t>LIKE</w:t>
            </w:r>
            <w:r w:rsidRPr="001B00AB">
              <w:rPr>
                <w:rFonts w:ascii="Consolas" w:hAnsi="Consolas" w:cs="Consolas"/>
                <w:noProof/>
                <w:sz w:val="19"/>
                <w:szCs w:val="19"/>
              </w:rPr>
              <w:t xml:space="preserve"> </w:t>
            </w:r>
            <w:r w:rsidRPr="001B00AB">
              <w:rPr>
                <w:rFonts w:ascii="Consolas" w:hAnsi="Consolas" w:cs="Consolas"/>
                <w:noProof/>
                <w:color w:val="FF0000"/>
                <w:sz w:val="19"/>
                <w:szCs w:val="19"/>
              </w:rPr>
              <w:t>N'Black'</w:t>
            </w:r>
            <w:r w:rsidRPr="001B00AB">
              <w:rPr>
                <w:rFonts w:ascii="Consolas" w:hAnsi="Consolas" w:cs="Consolas"/>
                <w:noProof/>
                <w:sz w:val="19"/>
                <w:szCs w:val="19"/>
              </w:rPr>
              <w:t xml:space="preserve"> </w:t>
            </w:r>
            <w:r w:rsidRPr="001B00AB">
              <w:rPr>
                <w:rFonts w:ascii="Consolas" w:hAnsi="Consolas" w:cs="Consolas"/>
                <w:noProof/>
                <w:color w:val="808080"/>
                <w:sz w:val="19"/>
                <w:szCs w:val="19"/>
              </w:rPr>
              <w:t>OR</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808080"/>
                <w:sz w:val="19"/>
                <w:szCs w:val="19"/>
              </w:rPr>
              <w:t>LIKE</w:t>
            </w:r>
            <w:r w:rsidRPr="001B00AB">
              <w:rPr>
                <w:rFonts w:ascii="Consolas" w:hAnsi="Consolas" w:cs="Consolas"/>
                <w:noProof/>
                <w:sz w:val="19"/>
                <w:szCs w:val="19"/>
              </w:rPr>
              <w:t xml:space="preserve"> </w:t>
            </w:r>
            <w:r w:rsidRPr="001B00AB">
              <w:rPr>
                <w:rFonts w:ascii="Consolas" w:hAnsi="Consolas" w:cs="Consolas"/>
                <w:noProof/>
                <w:color w:val="FF0000"/>
                <w:sz w:val="19"/>
                <w:szCs w:val="19"/>
              </w:rPr>
              <w:t>N'Blue'</w:t>
            </w:r>
          </w:p>
          <w:p w:rsidR="00895A88" w:rsidRDefault="00895A88" w:rsidP="00493CD5">
            <w:pPr>
              <w:spacing w:after="0" w:line="240" w:lineRule="auto"/>
              <w:rPr>
                <w:noProof/>
              </w:rPr>
            </w:pPr>
          </w:p>
          <w:p w:rsidR="001B0604" w:rsidRPr="001B00AB" w:rsidRDefault="005C13C9" w:rsidP="00493CD5">
            <w:pPr>
              <w:spacing w:after="0" w:line="240" w:lineRule="auto"/>
              <w:rPr>
                <w:noProof/>
              </w:rPr>
            </w:pPr>
            <w:r>
              <w:object w:dxaOrig="4305" w:dyaOrig="3135">
                <v:shape id="_x0000_i1032" type="#_x0000_t75" style="width:215.25pt;height:156.75pt" o:ole="">
                  <v:imagedata r:id="rId23" o:title=""/>
                </v:shape>
                <o:OLEObject Type="Embed" ProgID="PBrush" ShapeID="_x0000_i1032" DrawAspect="Content" ObjectID="_1499119356" r:id="rId24"/>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563E80" w:rsidP="00493CD5">
            <w:pPr>
              <w:pStyle w:val="NoSpacing"/>
              <w:rPr>
                <w:rStyle w:val="Strong"/>
                <w:noProof/>
              </w:rPr>
            </w:pPr>
            <w:r w:rsidRPr="001B00AB">
              <w:rPr>
                <w:rStyle w:val="Strong"/>
                <w:noProof/>
              </w:rPr>
              <w:t xml:space="preserve">Query </w:t>
            </w:r>
            <w:r w:rsidR="00895A88" w:rsidRPr="001B00AB">
              <w:rPr>
                <w:rStyle w:val="Strong"/>
                <w:noProof/>
              </w:rPr>
              <w:t>10</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rStyle w:val="Strong"/>
                <w:noProof/>
              </w:rPr>
              <w:t>Wildcards</w:t>
            </w:r>
          </w:p>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This exercise and the next three following will make use of wildcards in Transact-SQL. To begin with, we would like a report on products that begins with the letter S. </w:t>
            </w:r>
          </w:p>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Write a query that retrieves the columns Name and ListPrice from the Production.Product table. Your result set should look something like the following. Order the result set by the Name column. </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sz w:val="19"/>
                <w:szCs w:val="19"/>
              </w:rPr>
              <w:t xml:space="preserve"> </w:t>
            </w:r>
            <w:r w:rsidRPr="001B00AB">
              <w:rPr>
                <w:rFonts w:ascii="Consolas" w:hAnsi="Consolas" w:cs="Consolas"/>
                <w:noProof/>
                <w:color w:val="808080"/>
                <w:sz w:val="19"/>
                <w:szCs w:val="19"/>
              </w:rPr>
              <w:t>LIKE</w:t>
            </w:r>
            <w:r w:rsidRPr="001B00AB">
              <w:rPr>
                <w:rFonts w:ascii="Consolas" w:hAnsi="Consolas" w:cs="Consolas"/>
                <w:noProof/>
                <w:sz w:val="19"/>
                <w:szCs w:val="19"/>
              </w:rPr>
              <w:t xml:space="preserve"> </w:t>
            </w:r>
            <w:r w:rsidRPr="001B00AB">
              <w:rPr>
                <w:rFonts w:ascii="Consolas" w:hAnsi="Consolas" w:cs="Consolas"/>
                <w:noProof/>
                <w:color w:val="FF0000"/>
                <w:sz w:val="19"/>
                <w:szCs w:val="19"/>
              </w:rPr>
              <w:t>'S%'</w:t>
            </w:r>
          </w:p>
          <w:p w:rsidR="0038490B" w:rsidRPr="001B00AB" w:rsidRDefault="0038490B" w:rsidP="0038490B">
            <w:pPr>
              <w:autoSpaceDE w:val="0"/>
              <w:autoSpaceDN w:val="0"/>
              <w:adjustRightInd w:val="0"/>
              <w:spacing w:after="0" w:line="240" w:lineRule="auto"/>
              <w:rPr>
                <w:rFonts w:ascii="Consolas" w:hAnsi="Consolas" w:cs="Consolas"/>
                <w:noProof/>
                <w:color w:val="008080"/>
                <w:sz w:val="19"/>
                <w:szCs w:val="19"/>
              </w:rPr>
            </w:pPr>
            <w:r w:rsidRPr="001B00AB">
              <w:rPr>
                <w:rFonts w:ascii="Consolas" w:hAnsi="Consolas" w:cs="Consolas"/>
                <w:noProof/>
                <w:color w:val="0000FF"/>
                <w:sz w:val="19"/>
                <w:szCs w:val="19"/>
              </w:rPr>
              <w:t>ORDER</w:t>
            </w:r>
            <w:r w:rsidRPr="001B00AB">
              <w:rPr>
                <w:rFonts w:ascii="Consolas" w:hAnsi="Consolas" w:cs="Consolas"/>
                <w:noProof/>
                <w:sz w:val="19"/>
                <w:szCs w:val="19"/>
              </w:rPr>
              <w:t xml:space="preserve"> </w:t>
            </w:r>
            <w:r w:rsidRPr="001B00AB">
              <w:rPr>
                <w:rFonts w:ascii="Consolas" w:hAnsi="Consolas" w:cs="Consolas"/>
                <w:noProof/>
                <w:color w:val="0000FF"/>
                <w:sz w:val="19"/>
                <w:szCs w:val="19"/>
              </w:rPr>
              <w:t>BY</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p>
          <w:p w:rsidR="00895A88" w:rsidRDefault="00895A88" w:rsidP="00493CD5">
            <w:pPr>
              <w:pStyle w:val="NoSpacing"/>
              <w:rPr>
                <w:noProof/>
              </w:rPr>
            </w:pPr>
          </w:p>
          <w:p w:rsidR="005C13C9" w:rsidRPr="001B00AB" w:rsidRDefault="005C13C9" w:rsidP="00493CD5">
            <w:pPr>
              <w:pStyle w:val="NoSpacing"/>
              <w:rPr>
                <w:noProof/>
              </w:rPr>
            </w:pPr>
            <w:r>
              <w:object w:dxaOrig="3765" w:dyaOrig="3150">
                <v:shape id="_x0000_i1033" type="#_x0000_t75" style="width:188.25pt;height:157.5pt" o:ole="">
                  <v:imagedata r:id="rId25" o:title=""/>
                </v:shape>
                <o:OLEObject Type="Embed" ProgID="PBrush" ShapeID="_x0000_i1033" DrawAspect="Content" ObjectID="_1499119357" r:id="rId26"/>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563E80" w:rsidP="00493CD5">
            <w:pPr>
              <w:pStyle w:val="NoSpacing"/>
              <w:rPr>
                <w:rStyle w:val="Strong"/>
                <w:noProof/>
              </w:rPr>
            </w:pPr>
            <w:r w:rsidRPr="001B00AB">
              <w:rPr>
                <w:rStyle w:val="Strong"/>
                <w:noProof/>
              </w:rPr>
              <w:t xml:space="preserve">Query </w:t>
            </w:r>
            <w:r w:rsidR="00895A88" w:rsidRPr="001B00AB">
              <w:rPr>
                <w:rStyle w:val="Strong"/>
                <w:noProof/>
              </w:rPr>
              <w:t>11</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Now we would like a report on products that begins with the letters S or A. Write a query that retrieves the columns Name and ListPrice from the Production.Product table. Your result set should look something like the following. Order the result set by the Name column.</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sz w:val="19"/>
                <w:szCs w:val="19"/>
              </w:rPr>
              <w:t xml:space="preserve"> </w:t>
            </w:r>
            <w:r w:rsidRPr="001B00AB">
              <w:rPr>
                <w:rFonts w:ascii="Consolas" w:hAnsi="Consolas" w:cs="Consolas"/>
                <w:noProof/>
                <w:color w:val="808080"/>
                <w:sz w:val="19"/>
                <w:szCs w:val="19"/>
              </w:rPr>
              <w:t>LIKE</w:t>
            </w:r>
            <w:r w:rsidRPr="001B00AB">
              <w:rPr>
                <w:rFonts w:ascii="Consolas" w:hAnsi="Consolas" w:cs="Consolas"/>
                <w:noProof/>
                <w:sz w:val="19"/>
                <w:szCs w:val="19"/>
              </w:rPr>
              <w:t xml:space="preserve"> </w:t>
            </w:r>
            <w:r w:rsidRPr="001B00AB">
              <w:rPr>
                <w:rFonts w:ascii="Consolas" w:hAnsi="Consolas" w:cs="Consolas"/>
                <w:noProof/>
                <w:color w:val="FF0000"/>
                <w:sz w:val="19"/>
                <w:szCs w:val="19"/>
              </w:rPr>
              <w:t>'S%'</w:t>
            </w:r>
            <w:r w:rsidRPr="001B00AB">
              <w:rPr>
                <w:rFonts w:ascii="Consolas" w:hAnsi="Consolas" w:cs="Consolas"/>
                <w:noProof/>
                <w:sz w:val="19"/>
                <w:szCs w:val="19"/>
              </w:rPr>
              <w:t xml:space="preserve"> </w:t>
            </w:r>
            <w:r w:rsidRPr="001B00AB">
              <w:rPr>
                <w:rFonts w:ascii="Consolas" w:hAnsi="Consolas" w:cs="Consolas"/>
                <w:noProof/>
                <w:color w:val="808080"/>
                <w:sz w:val="19"/>
                <w:szCs w:val="19"/>
              </w:rPr>
              <w:t>OR</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sz w:val="19"/>
                <w:szCs w:val="19"/>
              </w:rPr>
              <w:t xml:space="preserve"> </w:t>
            </w:r>
            <w:r w:rsidRPr="001B00AB">
              <w:rPr>
                <w:rFonts w:ascii="Consolas" w:hAnsi="Consolas" w:cs="Consolas"/>
                <w:noProof/>
                <w:color w:val="808080"/>
                <w:sz w:val="19"/>
                <w:szCs w:val="19"/>
              </w:rPr>
              <w:t>LIKE</w:t>
            </w:r>
            <w:r w:rsidRPr="001B00AB">
              <w:rPr>
                <w:rFonts w:ascii="Consolas" w:hAnsi="Consolas" w:cs="Consolas"/>
                <w:noProof/>
                <w:sz w:val="19"/>
                <w:szCs w:val="19"/>
              </w:rPr>
              <w:t xml:space="preserve"> </w:t>
            </w:r>
            <w:r w:rsidRPr="001B00AB">
              <w:rPr>
                <w:rFonts w:ascii="Consolas" w:hAnsi="Consolas" w:cs="Consolas"/>
                <w:noProof/>
                <w:color w:val="FF0000"/>
                <w:sz w:val="19"/>
                <w:szCs w:val="19"/>
              </w:rPr>
              <w:t>'A%'</w:t>
            </w:r>
          </w:p>
          <w:p w:rsidR="0038490B" w:rsidRPr="001B00AB" w:rsidRDefault="0038490B" w:rsidP="0038490B">
            <w:pPr>
              <w:autoSpaceDE w:val="0"/>
              <w:autoSpaceDN w:val="0"/>
              <w:adjustRightInd w:val="0"/>
              <w:spacing w:after="0" w:line="240" w:lineRule="auto"/>
              <w:rPr>
                <w:rFonts w:ascii="Consolas" w:hAnsi="Consolas" w:cs="Consolas"/>
                <w:noProof/>
                <w:color w:val="008080"/>
                <w:sz w:val="19"/>
                <w:szCs w:val="19"/>
              </w:rPr>
            </w:pPr>
            <w:r w:rsidRPr="001B00AB">
              <w:rPr>
                <w:rFonts w:ascii="Consolas" w:hAnsi="Consolas" w:cs="Consolas"/>
                <w:noProof/>
                <w:color w:val="0000FF"/>
                <w:sz w:val="19"/>
                <w:szCs w:val="19"/>
              </w:rPr>
              <w:t>ORDER</w:t>
            </w:r>
            <w:r w:rsidRPr="001B00AB">
              <w:rPr>
                <w:rFonts w:ascii="Consolas" w:hAnsi="Consolas" w:cs="Consolas"/>
                <w:noProof/>
                <w:sz w:val="19"/>
                <w:szCs w:val="19"/>
              </w:rPr>
              <w:t xml:space="preserve"> </w:t>
            </w:r>
            <w:r w:rsidRPr="001B00AB">
              <w:rPr>
                <w:rFonts w:ascii="Consolas" w:hAnsi="Consolas" w:cs="Consolas"/>
                <w:noProof/>
                <w:color w:val="0000FF"/>
                <w:sz w:val="19"/>
                <w:szCs w:val="19"/>
              </w:rPr>
              <w:t>BY</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p>
          <w:p w:rsidR="00895A88" w:rsidRDefault="00895A88" w:rsidP="00493CD5">
            <w:pPr>
              <w:spacing w:after="0" w:line="240" w:lineRule="auto"/>
              <w:rPr>
                <w:rFonts w:ascii="Times New Roman" w:hAnsi="Times New Roman"/>
                <w:noProof/>
                <w:sz w:val="18"/>
                <w:szCs w:val="18"/>
                <w:lang w:eastAsia="sv-SE"/>
              </w:rPr>
            </w:pPr>
          </w:p>
          <w:p w:rsidR="005C13C9" w:rsidRPr="001B00AB" w:rsidRDefault="005C13C9" w:rsidP="00493CD5">
            <w:pPr>
              <w:spacing w:after="0" w:line="240" w:lineRule="auto"/>
              <w:rPr>
                <w:rFonts w:ascii="Times New Roman" w:hAnsi="Times New Roman"/>
                <w:noProof/>
                <w:sz w:val="18"/>
                <w:szCs w:val="18"/>
                <w:lang w:eastAsia="sv-SE"/>
              </w:rPr>
            </w:pPr>
            <w:r>
              <w:object w:dxaOrig="3855" w:dyaOrig="3105">
                <v:shape id="_x0000_i1034" type="#_x0000_t75" style="width:192.75pt;height:155.25pt" o:ole="">
                  <v:imagedata r:id="rId27" o:title=""/>
                </v:shape>
                <o:OLEObject Type="Embed" ProgID="PBrush" ShapeID="_x0000_i1034" DrawAspect="Content" ObjectID="_1499119358" r:id="rId28"/>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563E80" w:rsidP="00493CD5">
            <w:pPr>
              <w:pStyle w:val="NoSpacing"/>
              <w:rPr>
                <w:rStyle w:val="Strong"/>
                <w:noProof/>
              </w:rPr>
            </w:pPr>
            <w:r w:rsidRPr="001B00AB">
              <w:rPr>
                <w:rStyle w:val="Strong"/>
                <w:noProof/>
              </w:rPr>
              <w:t xml:space="preserve">Query </w:t>
            </w:r>
            <w:r w:rsidR="00895A88" w:rsidRPr="001B00AB">
              <w:rPr>
                <w:rStyle w:val="Strong"/>
                <w:noProof/>
              </w:rPr>
              <w:t>12</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Adjust your query so you retrieve rows that have a Name that begins with the letters SPO, but is then </w:t>
            </w:r>
            <w:r w:rsidRPr="001B00AB">
              <w:rPr>
                <w:i/>
                <w:noProof/>
              </w:rPr>
              <w:t>not</w:t>
            </w:r>
            <w:r w:rsidRPr="001B00AB">
              <w:rPr>
                <w:noProof/>
              </w:rPr>
              <w:t xml:space="preserve"> followed by the letter K. After this zero or more letters can exists. Order the result set by the </w:t>
            </w:r>
            <w:r w:rsidRPr="001B00AB">
              <w:rPr>
                <w:i/>
                <w:noProof/>
              </w:rPr>
              <w:t>Name</w:t>
            </w:r>
            <w:r w:rsidRPr="001B00AB">
              <w:rPr>
                <w:noProof/>
              </w:rPr>
              <w:t xml:space="preserve"> column.</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sz w:val="19"/>
                <w:szCs w:val="19"/>
              </w:rPr>
              <w:t xml:space="preserve"> </w:t>
            </w:r>
            <w:r w:rsidRPr="001B00AB">
              <w:rPr>
                <w:rFonts w:ascii="Consolas" w:hAnsi="Consolas" w:cs="Consolas"/>
                <w:noProof/>
                <w:color w:val="808080"/>
                <w:sz w:val="19"/>
                <w:szCs w:val="19"/>
              </w:rPr>
              <w:t>LIKE</w:t>
            </w:r>
            <w:r w:rsidRPr="001B00AB">
              <w:rPr>
                <w:rFonts w:ascii="Consolas" w:hAnsi="Consolas" w:cs="Consolas"/>
                <w:noProof/>
                <w:sz w:val="19"/>
                <w:szCs w:val="19"/>
              </w:rPr>
              <w:t xml:space="preserve"> </w:t>
            </w:r>
            <w:r w:rsidRPr="001B00AB">
              <w:rPr>
                <w:rFonts w:ascii="Consolas" w:hAnsi="Consolas" w:cs="Consolas"/>
                <w:noProof/>
                <w:color w:val="FF0000"/>
                <w:sz w:val="19"/>
                <w:szCs w:val="19"/>
              </w:rPr>
              <w:t>'SPO[^K]%'</w:t>
            </w:r>
          </w:p>
          <w:p w:rsidR="0038490B" w:rsidRPr="001B00AB" w:rsidRDefault="0038490B" w:rsidP="0038490B">
            <w:pPr>
              <w:autoSpaceDE w:val="0"/>
              <w:autoSpaceDN w:val="0"/>
              <w:adjustRightInd w:val="0"/>
              <w:spacing w:after="0" w:line="240" w:lineRule="auto"/>
              <w:rPr>
                <w:rFonts w:ascii="Consolas" w:hAnsi="Consolas" w:cs="Consolas"/>
                <w:noProof/>
                <w:color w:val="008080"/>
                <w:sz w:val="19"/>
                <w:szCs w:val="19"/>
              </w:rPr>
            </w:pPr>
            <w:r w:rsidRPr="001B00AB">
              <w:rPr>
                <w:rFonts w:ascii="Consolas" w:hAnsi="Consolas" w:cs="Consolas"/>
                <w:noProof/>
                <w:color w:val="0000FF"/>
                <w:sz w:val="19"/>
                <w:szCs w:val="19"/>
              </w:rPr>
              <w:t>ORDER</w:t>
            </w:r>
            <w:r w:rsidRPr="001B00AB">
              <w:rPr>
                <w:rFonts w:ascii="Consolas" w:hAnsi="Consolas" w:cs="Consolas"/>
                <w:noProof/>
                <w:sz w:val="19"/>
                <w:szCs w:val="19"/>
              </w:rPr>
              <w:t xml:space="preserve"> </w:t>
            </w:r>
            <w:r w:rsidRPr="001B00AB">
              <w:rPr>
                <w:rFonts w:ascii="Consolas" w:hAnsi="Consolas" w:cs="Consolas"/>
                <w:noProof/>
                <w:color w:val="0000FF"/>
                <w:sz w:val="19"/>
                <w:szCs w:val="19"/>
              </w:rPr>
              <w:t>BY</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p>
          <w:p w:rsidR="00895A88" w:rsidRDefault="00895A88" w:rsidP="00493CD5">
            <w:pPr>
              <w:pStyle w:val="NoSpacing"/>
              <w:rPr>
                <w:noProof/>
              </w:rPr>
            </w:pPr>
          </w:p>
          <w:p w:rsidR="005C13C9" w:rsidRPr="001B00AB" w:rsidRDefault="005C13C9" w:rsidP="00493CD5">
            <w:pPr>
              <w:pStyle w:val="NoSpacing"/>
              <w:rPr>
                <w:noProof/>
              </w:rPr>
            </w:pPr>
            <w:r>
              <w:object w:dxaOrig="3345" w:dyaOrig="1575">
                <v:shape id="_x0000_i1035" type="#_x0000_t75" style="width:167.25pt;height:78.75pt" o:ole="">
                  <v:imagedata r:id="rId29" o:title=""/>
                </v:shape>
                <o:OLEObject Type="Embed" ProgID="PBrush" ShapeID="_x0000_i1035" DrawAspect="Content" ObjectID="_1499119359" r:id="rId30"/>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563E80" w:rsidP="00493CD5">
            <w:pPr>
              <w:pStyle w:val="NoSpacing"/>
              <w:rPr>
                <w:rStyle w:val="Strong"/>
                <w:noProof/>
              </w:rPr>
            </w:pPr>
            <w:r w:rsidRPr="001B00AB">
              <w:rPr>
                <w:rStyle w:val="Strong"/>
                <w:noProof/>
              </w:rPr>
              <w:t xml:space="preserve">Query </w:t>
            </w:r>
            <w:r w:rsidR="00895A88" w:rsidRPr="001B00AB">
              <w:rPr>
                <w:rStyle w:val="Strong"/>
                <w:noProof/>
              </w:rPr>
              <w:t>13</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Write a query that retrieves </w:t>
            </w:r>
            <w:r w:rsidRPr="001B00AB">
              <w:rPr>
                <w:i/>
                <w:noProof/>
              </w:rPr>
              <w:t>unique</w:t>
            </w:r>
            <w:r w:rsidRPr="001B00AB">
              <w:rPr>
                <w:noProof/>
              </w:rPr>
              <w:t xml:space="preserve"> colors from the table Production.Product. We do not want to see all the rows, just what colors that exist in the column Color. Your result set should look something like the following.</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00FF"/>
                <w:sz w:val="19"/>
                <w:szCs w:val="19"/>
              </w:rPr>
              <w:t>DISTINCT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p>
          <w:p w:rsidR="0038490B" w:rsidRPr="001B00AB" w:rsidRDefault="0038490B" w:rsidP="0038490B">
            <w:pPr>
              <w:autoSpaceDE w:val="0"/>
              <w:autoSpaceDN w:val="0"/>
              <w:adjustRightInd w:val="0"/>
              <w:spacing w:after="0" w:line="240" w:lineRule="auto"/>
              <w:rPr>
                <w:rFonts w:ascii="Consolas" w:hAnsi="Consolas" w:cs="Consolas"/>
                <w:noProof/>
                <w:color w:val="008080"/>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895A88" w:rsidRDefault="00895A88" w:rsidP="00690340">
            <w:pPr>
              <w:autoSpaceDE w:val="0"/>
              <w:autoSpaceDN w:val="0"/>
              <w:adjustRightInd w:val="0"/>
              <w:spacing w:after="0" w:line="240" w:lineRule="auto"/>
              <w:rPr>
                <w:noProof/>
              </w:rPr>
            </w:pPr>
          </w:p>
          <w:p w:rsidR="005C13C9" w:rsidRPr="001B00AB" w:rsidRDefault="005C13C9" w:rsidP="00690340">
            <w:pPr>
              <w:autoSpaceDE w:val="0"/>
              <w:autoSpaceDN w:val="0"/>
              <w:adjustRightInd w:val="0"/>
              <w:spacing w:after="0" w:line="240" w:lineRule="auto"/>
              <w:rPr>
                <w:noProof/>
              </w:rPr>
            </w:pPr>
            <w:r>
              <w:object w:dxaOrig="1695" w:dyaOrig="3345">
                <v:shape id="_x0000_i1036" type="#_x0000_t75" style="width:84.75pt;height:167.25pt" o:ole="">
                  <v:imagedata r:id="rId31" o:title=""/>
                </v:shape>
                <o:OLEObject Type="Embed" ProgID="PBrush" ShapeID="_x0000_i1036" DrawAspect="Content" ObjectID="_1499119360" r:id="rId32"/>
              </w:object>
            </w:r>
          </w:p>
        </w:tc>
      </w:tr>
      <w:tr w:rsidR="00895A88" w:rsidRPr="001B00AB" w:rsidTr="00493CD5">
        <w:trPr>
          <w:gridAfter w:val="1"/>
          <w:wAfter w:w="33" w:type="dxa"/>
        </w:trPr>
        <w:tc>
          <w:tcPr>
            <w:tcW w:w="958" w:type="dxa"/>
          </w:tcPr>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tc>
      </w:tr>
      <w:tr w:rsidR="00895A88" w:rsidRPr="001B00AB" w:rsidTr="00493CD5">
        <w:trPr>
          <w:gridAfter w:val="1"/>
          <w:wAfter w:w="33" w:type="dxa"/>
        </w:trPr>
        <w:tc>
          <w:tcPr>
            <w:tcW w:w="958" w:type="dxa"/>
          </w:tcPr>
          <w:p w:rsidR="00895A88" w:rsidRPr="001B00AB" w:rsidRDefault="00563E80" w:rsidP="00493CD5">
            <w:pPr>
              <w:pStyle w:val="NoSpacing"/>
              <w:rPr>
                <w:rStyle w:val="Strong"/>
                <w:noProof/>
              </w:rPr>
            </w:pPr>
            <w:r w:rsidRPr="001B00AB">
              <w:rPr>
                <w:rStyle w:val="Strong"/>
                <w:noProof/>
              </w:rPr>
              <w:t xml:space="preserve">Query </w:t>
            </w:r>
            <w:r w:rsidR="00895A88" w:rsidRPr="001B00AB">
              <w:rPr>
                <w:rStyle w:val="Strong"/>
                <w:noProof/>
              </w:rPr>
              <w:lastRenderedPageBreak/>
              <w:t>14</w:t>
            </w:r>
          </w:p>
          <w:p w:rsidR="00895A88" w:rsidRPr="001B00AB" w:rsidRDefault="00895A88" w:rsidP="00493CD5">
            <w:pPr>
              <w:pStyle w:val="NoSpacing"/>
              <w:rPr>
                <w:noProof/>
              </w:rPr>
            </w:pPr>
          </w:p>
        </w:tc>
        <w:tc>
          <w:tcPr>
            <w:tcW w:w="8254" w:type="dxa"/>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lastRenderedPageBreak/>
              <w:t>Write a query that retrieves the unique combination of columns ProductSubcategoryID and Color from the Production.Product table. Format and sort so the result set accordingly to the following. We do not want any rows that are NULL.in any of the two columns in the result.</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00FF"/>
                <w:sz w:val="19"/>
                <w:szCs w:val="19"/>
              </w:rPr>
              <w:t>DISTINCT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ProductSubcategoryID</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ProductSubcategoryID</w:t>
            </w:r>
            <w:r w:rsidRPr="001B00AB">
              <w:rPr>
                <w:rFonts w:ascii="Consolas" w:hAnsi="Consolas" w:cs="Consolas"/>
                <w:noProof/>
                <w:sz w:val="19"/>
                <w:szCs w:val="19"/>
              </w:rPr>
              <w:t xml:space="preserve"> </w:t>
            </w:r>
            <w:r w:rsidRPr="001B00AB">
              <w:rPr>
                <w:rFonts w:ascii="Consolas" w:hAnsi="Consolas" w:cs="Consolas"/>
                <w:noProof/>
                <w:color w:val="808080"/>
                <w:sz w:val="19"/>
                <w:szCs w:val="19"/>
              </w:rPr>
              <w:t>IS</w:t>
            </w:r>
            <w:r w:rsidRPr="001B00AB">
              <w:rPr>
                <w:rFonts w:ascii="Consolas" w:hAnsi="Consolas" w:cs="Consolas"/>
                <w:noProof/>
                <w:sz w:val="19"/>
                <w:szCs w:val="19"/>
              </w:rPr>
              <w:t xml:space="preserve"> </w:t>
            </w:r>
            <w:r w:rsidRPr="001B00AB">
              <w:rPr>
                <w:rFonts w:ascii="Consolas" w:hAnsi="Consolas" w:cs="Consolas"/>
                <w:noProof/>
                <w:color w:val="808080"/>
                <w:sz w:val="19"/>
                <w:szCs w:val="19"/>
              </w:rPr>
              <w:t>NOT</w:t>
            </w:r>
            <w:r w:rsidRPr="001B00AB">
              <w:rPr>
                <w:rFonts w:ascii="Consolas" w:hAnsi="Consolas" w:cs="Consolas"/>
                <w:noProof/>
                <w:sz w:val="19"/>
                <w:szCs w:val="19"/>
              </w:rPr>
              <w:t xml:space="preserve"> </w:t>
            </w:r>
            <w:r w:rsidRPr="001B00AB">
              <w:rPr>
                <w:rFonts w:ascii="Consolas" w:hAnsi="Consolas" w:cs="Consolas"/>
                <w:noProof/>
                <w:color w:val="808080"/>
                <w:sz w:val="19"/>
                <w:szCs w:val="19"/>
              </w:rPr>
              <w:t>NULL</w:t>
            </w:r>
            <w:r w:rsidRPr="001B00AB">
              <w:rPr>
                <w:rFonts w:ascii="Consolas" w:hAnsi="Consolas" w:cs="Consolas"/>
                <w:noProof/>
                <w:sz w:val="19"/>
                <w:szCs w:val="19"/>
              </w:rPr>
              <w:t xml:space="preserve"> </w:t>
            </w:r>
            <w:r w:rsidRPr="001B00AB">
              <w:rPr>
                <w:rFonts w:ascii="Consolas" w:hAnsi="Consolas" w:cs="Consolas"/>
                <w:noProof/>
                <w:color w:val="808080"/>
                <w:sz w:val="19"/>
                <w:szCs w:val="19"/>
              </w:rPr>
              <w:t>AND</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808080"/>
                <w:sz w:val="19"/>
                <w:szCs w:val="19"/>
              </w:rPr>
              <w:t>IS</w:t>
            </w:r>
            <w:r w:rsidRPr="001B00AB">
              <w:rPr>
                <w:rFonts w:ascii="Consolas" w:hAnsi="Consolas" w:cs="Consolas"/>
                <w:noProof/>
                <w:sz w:val="19"/>
                <w:szCs w:val="19"/>
              </w:rPr>
              <w:t xml:space="preserve"> </w:t>
            </w:r>
            <w:r w:rsidRPr="001B00AB">
              <w:rPr>
                <w:rFonts w:ascii="Consolas" w:hAnsi="Consolas" w:cs="Consolas"/>
                <w:noProof/>
                <w:color w:val="808080"/>
                <w:sz w:val="19"/>
                <w:szCs w:val="19"/>
              </w:rPr>
              <w:t>NOT</w:t>
            </w:r>
            <w:r w:rsidRPr="001B00AB">
              <w:rPr>
                <w:rFonts w:ascii="Consolas" w:hAnsi="Consolas" w:cs="Consolas"/>
                <w:noProof/>
                <w:sz w:val="19"/>
                <w:szCs w:val="19"/>
              </w:rPr>
              <w:t xml:space="preserve"> </w:t>
            </w:r>
            <w:r w:rsidRPr="001B00AB">
              <w:rPr>
                <w:rFonts w:ascii="Consolas" w:hAnsi="Consolas" w:cs="Consolas"/>
                <w:noProof/>
                <w:color w:val="808080"/>
                <w:sz w:val="19"/>
                <w:szCs w:val="19"/>
              </w:rPr>
              <w:t>NULL</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ORDER</w:t>
            </w:r>
            <w:r w:rsidRPr="001B00AB">
              <w:rPr>
                <w:rFonts w:ascii="Consolas" w:hAnsi="Consolas" w:cs="Consolas"/>
                <w:noProof/>
                <w:sz w:val="19"/>
                <w:szCs w:val="19"/>
              </w:rPr>
              <w:t xml:space="preserve"> </w:t>
            </w:r>
            <w:r w:rsidRPr="001B00AB">
              <w:rPr>
                <w:rFonts w:ascii="Consolas" w:hAnsi="Consolas" w:cs="Consolas"/>
                <w:noProof/>
                <w:color w:val="0000FF"/>
                <w:sz w:val="19"/>
                <w:szCs w:val="19"/>
              </w:rPr>
              <w:t>BY</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ProductSubcategoryID</w:t>
            </w:r>
            <w:r w:rsidRPr="001B00AB">
              <w:rPr>
                <w:rFonts w:ascii="Consolas" w:hAnsi="Consolas" w:cs="Consolas"/>
                <w:noProof/>
                <w:sz w:val="19"/>
                <w:szCs w:val="19"/>
              </w:rPr>
              <w:t xml:space="preserve"> </w:t>
            </w:r>
            <w:r w:rsidRPr="001B00AB">
              <w:rPr>
                <w:rFonts w:ascii="Consolas" w:hAnsi="Consolas" w:cs="Consolas"/>
                <w:noProof/>
                <w:color w:val="0000FF"/>
                <w:sz w:val="19"/>
                <w:szCs w:val="19"/>
              </w:rPr>
              <w:t>ASC</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0000FF"/>
                <w:sz w:val="19"/>
                <w:szCs w:val="19"/>
              </w:rPr>
              <w:t>DESC</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p>
          <w:p w:rsidR="00895A88" w:rsidRPr="001B00AB" w:rsidRDefault="005C13C9" w:rsidP="00493CD5">
            <w:pPr>
              <w:spacing w:after="0" w:line="240" w:lineRule="auto"/>
              <w:rPr>
                <w:noProof/>
              </w:rPr>
            </w:pPr>
            <w:r>
              <w:object w:dxaOrig="3120" w:dyaOrig="3120">
                <v:shape id="_x0000_i1037" type="#_x0000_t75" style="width:156pt;height:156pt" o:ole="">
                  <v:imagedata r:id="rId33" o:title=""/>
                </v:shape>
                <o:OLEObject Type="Embed" ProgID="PBrush" ShapeID="_x0000_i1037" DrawAspect="Content" ObjectID="_1499119361" r:id="rId34"/>
              </w:object>
            </w:r>
          </w:p>
        </w:tc>
      </w:tr>
      <w:tr w:rsidR="00895A88" w:rsidRPr="001B00AB" w:rsidTr="00690340">
        <w:tc>
          <w:tcPr>
            <w:tcW w:w="958" w:type="dxa"/>
          </w:tcPr>
          <w:p w:rsidR="00895A88" w:rsidRPr="001B00AB" w:rsidRDefault="00563E80" w:rsidP="00493CD5">
            <w:pPr>
              <w:pStyle w:val="NoSpacing"/>
              <w:rPr>
                <w:b/>
                <w:noProof/>
              </w:rPr>
            </w:pPr>
            <w:r w:rsidRPr="001B00AB">
              <w:rPr>
                <w:rStyle w:val="Strong"/>
                <w:noProof/>
              </w:rPr>
              <w:lastRenderedPageBreak/>
              <w:t xml:space="preserve">Query </w:t>
            </w:r>
            <w:r w:rsidR="00895A88" w:rsidRPr="001B00AB">
              <w:rPr>
                <w:b/>
                <w:noProof/>
              </w:rPr>
              <w:t>15</w:t>
            </w:r>
          </w:p>
          <w:p w:rsidR="00895A88" w:rsidRPr="001B00AB" w:rsidRDefault="00895A88" w:rsidP="00493CD5">
            <w:pPr>
              <w:pStyle w:val="NoSpacing"/>
              <w:rPr>
                <w:noProof/>
              </w:rPr>
            </w:pPr>
          </w:p>
        </w:tc>
        <w:tc>
          <w:tcPr>
            <w:tcW w:w="8287" w:type="dxa"/>
            <w:gridSpan w:val="2"/>
          </w:tcPr>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 xml:space="preserve">Something is “wrong” with the WHERE clause in the following query. </w:t>
            </w:r>
          </w:p>
          <w:p w:rsidR="00895A88" w:rsidRPr="001B00AB" w:rsidRDefault="00895A88" w:rsidP="00493CD5">
            <w:pPr>
              <w:pStyle w:val="NoSpacing"/>
              <w:rPr>
                <w:noProof/>
              </w:rPr>
            </w:pPr>
            <w:r w:rsidRPr="001B00AB">
              <w:rPr>
                <w:noProof/>
              </w:rPr>
              <w:t>We do not want any Red or Black products from any SubCategory than those with the value of 1 in column ProductSubCategoryID, unless they cost between 1000 and 2000.</w:t>
            </w:r>
          </w:p>
          <w:p w:rsidR="00895A88" w:rsidRPr="001B00AB" w:rsidRDefault="00895A88" w:rsidP="00493CD5">
            <w:pPr>
              <w:pStyle w:val="NoSpacing"/>
              <w:rPr>
                <w:noProof/>
              </w:rPr>
            </w:pPr>
          </w:p>
          <w:p w:rsidR="00895A88" w:rsidRPr="001B00AB" w:rsidRDefault="00895A88" w:rsidP="00493CD5">
            <w:pPr>
              <w:pStyle w:val="NoSpacing"/>
              <w:rPr>
                <w:rFonts w:ascii="Courier New" w:hAnsi="Courier New" w:cs="Courier New"/>
                <w:noProof/>
              </w:rPr>
            </w:pPr>
            <w:r w:rsidRPr="001B00AB">
              <w:rPr>
                <w:rFonts w:ascii="Courier New" w:hAnsi="Courier New" w:cs="Courier New"/>
                <w:noProof/>
              </w:rPr>
              <w:t>SELECT ProductSubCategoryID</w:t>
            </w:r>
          </w:p>
          <w:p w:rsidR="00895A88" w:rsidRPr="001B00AB" w:rsidRDefault="00895A88" w:rsidP="00493CD5">
            <w:pPr>
              <w:pStyle w:val="NoSpacing"/>
              <w:rPr>
                <w:rFonts w:ascii="Courier New" w:hAnsi="Courier New" w:cs="Courier New"/>
                <w:noProof/>
              </w:rPr>
            </w:pPr>
            <w:r w:rsidRPr="001B00AB">
              <w:rPr>
                <w:rFonts w:ascii="Courier New" w:hAnsi="Courier New" w:cs="Courier New"/>
                <w:noProof/>
              </w:rPr>
              <w:t xml:space="preserve">      , LEFT([Name],35) AS [Name]</w:t>
            </w:r>
          </w:p>
          <w:p w:rsidR="00895A88" w:rsidRPr="001B00AB" w:rsidRDefault="00895A88" w:rsidP="00493CD5">
            <w:pPr>
              <w:pStyle w:val="NoSpacing"/>
              <w:rPr>
                <w:rFonts w:ascii="Courier New" w:hAnsi="Courier New" w:cs="Courier New"/>
                <w:noProof/>
              </w:rPr>
            </w:pPr>
            <w:r w:rsidRPr="001B00AB">
              <w:rPr>
                <w:rFonts w:ascii="Courier New" w:hAnsi="Courier New" w:cs="Courier New"/>
                <w:noProof/>
              </w:rPr>
              <w:t xml:space="preserve">      , Color, ListPrice</w:t>
            </w:r>
          </w:p>
          <w:p w:rsidR="00895A88" w:rsidRPr="001B00AB" w:rsidRDefault="00895A88" w:rsidP="00493CD5">
            <w:pPr>
              <w:pStyle w:val="NoSpacing"/>
              <w:rPr>
                <w:rFonts w:ascii="Courier New" w:hAnsi="Courier New" w:cs="Courier New"/>
                <w:noProof/>
              </w:rPr>
            </w:pPr>
            <w:r w:rsidRPr="001B00AB">
              <w:rPr>
                <w:rFonts w:ascii="Courier New" w:hAnsi="Courier New" w:cs="Courier New"/>
                <w:noProof/>
              </w:rPr>
              <w:t>FROM Production.Product</w:t>
            </w:r>
          </w:p>
          <w:p w:rsidR="00895A88" w:rsidRPr="001B00AB" w:rsidRDefault="00895A88" w:rsidP="00493CD5">
            <w:pPr>
              <w:pStyle w:val="NoSpacing"/>
              <w:rPr>
                <w:rFonts w:ascii="Courier New" w:hAnsi="Courier New" w:cs="Courier New"/>
                <w:noProof/>
              </w:rPr>
            </w:pPr>
            <w:r w:rsidRPr="001B00AB">
              <w:rPr>
                <w:rFonts w:ascii="Courier New" w:hAnsi="Courier New" w:cs="Courier New"/>
                <w:noProof/>
              </w:rPr>
              <w:t xml:space="preserve">WHERE Color IN ('Red','Black') </w:t>
            </w:r>
          </w:p>
          <w:p w:rsidR="00895A88" w:rsidRPr="001B00AB" w:rsidRDefault="00895A88" w:rsidP="00493CD5">
            <w:pPr>
              <w:pStyle w:val="NoSpacing"/>
              <w:rPr>
                <w:rFonts w:ascii="Courier New" w:hAnsi="Courier New" w:cs="Courier New"/>
                <w:noProof/>
              </w:rPr>
            </w:pPr>
            <w:r w:rsidRPr="001B00AB">
              <w:rPr>
                <w:rFonts w:ascii="Courier New" w:hAnsi="Courier New" w:cs="Courier New"/>
                <w:noProof/>
              </w:rPr>
              <w:t xml:space="preserve">      OR ListPrice BETWEEN 1000 AND 2000 </w:t>
            </w:r>
          </w:p>
          <w:p w:rsidR="00895A88" w:rsidRPr="001B00AB" w:rsidRDefault="00895A88" w:rsidP="00493CD5">
            <w:pPr>
              <w:pStyle w:val="NoSpacing"/>
              <w:rPr>
                <w:rFonts w:ascii="Courier New" w:hAnsi="Courier New" w:cs="Courier New"/>
                <w:noProof/>
              </w:rPr>
            </w:pPr>
            <w:r w:rsidRPr="001B00AB">
              <w:rPr>
                <w:rFonts w:ascii="Courier New" w:hAnsi="Courier New" w:cs="Courier New"/>
                <w:noProof/>
              </w:rPr>
              <w:t xml:space="preserve">      AND ProductSubCategoryID = 1</w:t>
            </w:r>
          </w:p>
          <w:p w:rsidR="00895A88" w:rsidRPr="001B00AB" w:rsidRDefault="00895A88" w:rsidP="00493CD5">
            <w:pPr>
              <w:pStyle w:val="NoSpacing"/>
              <w:rPr>
                <w:rFonts w:ascii="Courier New" w:hAnsi="Courier New" w:cs="Courier New"/>
                <w:noProof/>
              </w:rPr>
            </w:pPr>
            <w:r w:rsidRPr="001B00AB">
              <w:rPr>
                <w:rFonts w:ascii="Courier New" w:hAnsi="Courier New" w:cs="Courier New"/>
                <w:noProof/>
              </w:rPr>
              <w:t>ORDER BY ProductID</w:t>
            </w:r>
          </w:p>
          <w:p w:rsidR="00895A88" w:rsidRPr="001B00AB" w:rsidRDefault="00895A88" w:rsidP="00493CD5">
            <w:pPr>
              <w:pStyle w:val="NoSpacing"/>
              <w:rPr>
                <w:ins w:id="5" w:author="Student" w:date="2009-02-03T08:25:00Z"/>
                <w:noProof/>
              </w:rPr>
            </w:pPr>
          </w:p>
          <w:p w:rsidR="00895A88" w:rsidRPr="001B00AB" w:rsidRDefault="00895A88" w:rsidP="00493CD5">
            <w:pPr>
              <w:pStyle w:val="NoSpacing"/>
              <w:rPr>
                <w:noProof/>
              </w:rPr>
            </w:pPr>
          </w:p>
          <w:p w:rsidR="00895A88" w:rsidRPr="001B00AB" w:rsidRDefault="00895A88" w:rsidP="00493CD5">
            <w:pPr>
              <w:pStyle w:val="NoSpacing"/>
              <w:rPr>
                <w:noProof/>
              </w:rPr>
            </w:pPr>
            <w:r w:rsidRPr="001B00AB">
              <w:rPr>
                <w:noProof/>
              </w:rPr>
              <w:t>Write the query in the editor and execute it. Take a look at the result set and then adjust the query so it delivers the following result set.</w:t>
            </w:r>
          </w:p>
          <w:p w:rsidR="00895A88" w:rsidRPr="001B00AB" w:rsidRDefault="00895A88" w:rsidP="00493CD5">
            <w:pPr>
              <w:pStyle w:val="NoSpacing"/>
              <w:rPr>
                <w:noProof/>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ProductSubCategoryID</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sz w:val="19"/>
                <w:szCs w:val="19"/>
              </w:rPr>
              <w:t xml:space="preserve">      </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808080"/>
                <w:sz w:val="19"/>
                <w:szCs w:val="19"/>
              </w:rPr>
              <w:t>LEFT(</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35</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00FF"/>
                <w:sz w:val="19"/>
                <w:szCs w:val="19"/>
              </w:rPr>
              <w:t>AS</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sz w:val="19"/>
                <w:szCs w:val="19"/>
              </w:rPr>
              <w:t xml:space="preserve">      </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WHERE</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sz w:val="19"/>
                <w:szCs w:val="19"/>
              </w:rPr>
              <w:t xml:space="preserve"> </w:t>
            </w:r>
            <w:r w:rsidRPr="001B00AB">
              <w:rPr>
                <w:rFonts w:ascii="Consolas" w:hAnsi="Consolas" w:cs="Consolas"/>
                <w:noProof/>
                <w:color w:val="808080"/>
                <w:sz w:val="19"/>
                <w:szCs w:val="19"/>
              </w:rPr>
              <w:t>IN</w:t>
            </w:r>
            <w:r w:rsidRPr="001B00AB">
              <w:rPr>
                <w:rFonts w:ascii="Consolas" w:hAnsi="Consolas" w:cs="Consolas"/>
                <w:noProof/>
                <w:color w:val="0000FF"/>
                <w:sz w:val="19"/>
                <w:szCs w:val="19"/>
              </w:rPr>
              <w:t xml:space="preserve"> </w:t>
            </w:r>
            <w:r w:rsidRPr="001B00AB">
              <w:rPr>
                <w:rFonts w:ascii="Consolas" w:hAnsi="Consolas" w:cs="Consolas"/>
                <w:noProof/>
                <w:color w:val="808080"/>
                <w:sz w:val="19"/>
                <w:szCs w:val="19"/>
              </w:rPr>
              <w:t>(</w:t>
            </w:r>
            <w:r w:rsidRPr="001B00AB">
              <w:rPr>
                <w:rFonts w:ascii="Consolas" w:hAnsi="Consolas" w:cs="Consolas"/>
                <w:noProof/>
                <w:color w:val="FF0000"/>
                <w:sz w:val="19"/>
                <w:szCs w:val="19"/>
              </w:rPr>
              <w:t>'Red'</w:t>
            </w:r>
            <w:r w:rsidRPr="001B00AB">
              <w:rPr>
                <w:rFonts w:ascii="Consolas" w:hAnsi="Consolas" w:cs="Consolas"/>
                <w:noProof/>
                <w:color w:val="808080"/>
                <w:sz w:val="19"/>
                <w:szCs w:val="19"/>
              </w:rPr>
              <w:t>,</w:t>
            </w:r>
            <w:r w:rsidRPr="001B00AB">
              <w:rPr>
                <w:rFonts w:ascii="Consolas" w:hAnsi="Consolas" w:cs="Consolas"/>
                <w:noProof/>
                <w:color w:val="FF0000"/>
                <w:sz w:val="19"/>
                <w:szCs w:val="19"/>
              </w:rPr>
              <w:t>'Black'</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sz w:val="19"/>
                <w:szCs w:val="19"/>
              </w:rPr>
              <w:tab/>
              <w:t xml:space="preserve">  </w:t>
            </w:r>
            <w:r w:rsidRPr="001B00AB">
              <w:rPr>
                <w:rFonts w:ascii="Consolas" w:hAnsi="Consolas" w:cs="Consolas"/>
                <w:noProof/>
                <w:color w:val="808080"/>
                <w:sz w:val="19"/>
                <w:szCs w:val="19"/>
              </w:rPr>
              <w:t>AND</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ProductSubCategoryID</w:t>
            </w:r>
            <w:r w:rsidRPr="001B00AB">
              <w:rPr>
                <w:rFonts w:ascii="Consolas" w:hAnsi="Consolas" w:cs="Consolas"/>
                <w:noProof/>
                <w:sz w:val="19"/>
                <w:szCs w:val="19"/>
              </w:rPr>
              <w:t xml:space="preserve"> </w:t>
            </w:r>
            <w:r w:rsidRPr="001B00AB">
              <w:rPr>
                <w:rFonts w:ascii="Consolas" w:hAnsi="Consolas" w:cs="Consolas"/>
                <w:noProof/>
                <w:color w:val="808080"/>
                <w:sz w:val="19"/>
                <w:szCs w:val="19"/>
              </w:rPr>
              <w:t>=</w:t>
            </w:r>
            <w:r w:rsidRPr="001B00AB">
              <w:rPr>
                <w:rFonts w:ascii="Consolas" w:hAnsi="Consolas" w:cs="Consolas"/>
                <w:noProof/>
                <w:sz w:val="19"/>
                <w:szCs w:val="19"/>
              </w:rPr>
              <w:t xml:space="preserve"> 1</w:t>
            </w:r>
            <w:r w:rsidRPr="001B00AB">
              <w:rPr>
                <w:rFonts w:ascii="Consolas" w:hAnsi="Consolas" w:cs="Consolas"/>
                <w:noProof/>
                <w:sz w:val="19"/>
                <w:szCs w:val="19"/>
              </w:rPr>
              <w:tab/>
            </w: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sz w:val="19"/>
                <w:szCs w:val="19"/>
              </w:rPr>
              <w:t xml:space="preserve">      </w:t>
            </w:r>
            <w:r w:rsidRPr="001B00AB">
              <w:rPr>
                <w:rFonts w:ascii="Consolas" w:hAnsi="Consolas" w:cs="Consolas"/>
                <w:noProof/>
                <w:color w:val="808080"/>
                <w:sz w:val="19"/>
                <w:szCs w:val="19"/>
              </w:rPr>
              <w:t>OR</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r w:rsidRPr="001B00AB">
              <w:rPr>
                <w:rFonts w:ascii="Consolas" w:hAnsi="Consolas" w:cs="Consolas"/>
                <w:noProof/>
                <w:sz w:val="19"/>
                <w:szCs w:val="19"/>
              </w:rPr>
              <w:t xml:space="preserve"> </w:t>
            </w:r>
            <w:r w:rsidRPr="001B00AB">
              <w:rPr>
                <w:rFonts w:ascii="Consolas" w:hAnsi="Consolas" w:cs="Consolas"/>
                <w:noProof/>
                <w:color w:val="808080"/>
                <w:sz w:val="19"/>
                <w:szCs w:val="19"/>
              </w:rPr>
              <w:t>BETWEEN</w:t>
            </w:r>
            <w:r w:rsidRPr="001B00AB">
              <w:rPr>
                <w:rFonts w:ascii="Consolas" w:hAnsi="Consolas" w:cs="Consolas"/>
                <w:noProof/>
                <w:sz w:val="19"/>
                <w:szCs w:val="19"/>
              </w:rPr>
              <w:t xml:space="preserve"> 1000 </w:t>
            </w:r>
            <w:r w:rsidRPr="001B00AB">
              <w:rPr>
                <w:rFonts w:ascii="Consolas" w:hAnsi="Consolas" w:cs="Consolas"/>
                <w:noProof/>
                <w:color w:val="808080"/>
                <w:sz w:val="19"/>
                <w:szCs w:val="19"/>
              </w:rPr>
              <w:t>AND</w:t>
            </w:r>
            <w:r w:rsidRPr="001B00AB">
              <w:rPr>
                <w:rFonts w:ascii="Consolas" w:hAnsi="Consolas" w:cs="Consolas"/>
                <w:noProof/>
                <w:sz w:val="19"/>
                <w:szCs w:val="19"/>
              </w:rPr>
              <w:t xml:space="preserve"> 2000    </w:t>
            </w:r>
          </w:p>
          <w:p w:rsidR="0038490B" w:rsidRPr="001B00AB" w:rsidRDefault="0038490B" w:rsidP="0038490B">
            <w:pPr>
              <w:autoSpaceDE w:val="0"/>
              <w:autoSpaceDN w:val="0"/>
              <w:adjustRightInd w:val="0"/>
              <w:spacing w:after="0" w:line="240" w:lineRule="auto"/>
              <w:rPr>
                <w:rFonts w:ascii="Consolas" w:hAnsi="Consolas" w:cs="Consolas"/>
                <w:noProof/>
                <w:color w:val="008080"/>
                <w:sz w:val="19"/>
                <w:szCs w:val="19"/>
              </w:rPr>
            </w:pPr>
            <w:r w:rsidRPr="001B00AB">
              <w:rPr>
                <w:rFonts w:ascii="Consolas" w:hAnsi="Consolas" w:cs="Consolas"/>
                <w:noProof/>
                <w:color w:val="0000FF"/>
                <w:sz w:val="19"/>
                <w:szCs w:val="19"/>
              </w:rPr>
              <w:t>ORDER</w:t>
            </w:r>
            <w:r w:rsidRPr="001B00AB">
              <w:rPr>
                <w:rFonts w:ascii="Consolas" w:hAnsi="Consolas" w:cs="Consolas"/>
                <w:noProof/>
                <w:sz w:val="19"/>
                <w:szCs w:val="19"/>
              </w:rPr>
              <w:t xml:space="preserve"> </w:t>
            </w:r>
            <w:r w:rsidRPr="001B00AB">
              <w:rPr>
                <w:rFonts w:ascii="Consolas" w:hAnsi="Consolas" w:cs="Consolas"/>
                <w:noProof/>
                <w:color w:val="0000FF"/>
                <w:sz w:val="19"/>
                <w:szCs w:val="19"/>
              </w:rPr>
              <w:t>BY</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ProductID</w:t>
            </w:r>
          </w:p>
          <w:p w:rsidR="0038490B" w:rsidRDefault="0038490B" w:rsidP="00493CD5">
            <w:pPr>
              <w:pStyle w:val="NoSpacing"/>
              <w:rPr>
                <w:noProof/>
              </w:rPr>
            </w:pPr>
          </w:p>
          <w:p w:rsidR="005C13C9" w:rsidRPr="001B00AB" w:rsidRDefault="005C13C9" w:rsidP="00493CD5">
            <w:pPr>
              <w:pStyle w:val="NoSpacing"/>
              <w:rPr>
                <w:noProof/>
              </w:rPr>
            </w:pPr>
            <w:r>
              <w:object w:dxaOrig="6420" w:dyaOrig="3180">
                <v:shape id="_x0000_i1038" type="#_x0000_t75" style="width:321pt;height:159pt" o:ole="">
                  <v:imagedata r:id="rId35" o:title=""/>
                </v:shape>
                <o:OLEObject Type="Embed" ProgID="PBrush" ShapeID="_x0000_i1038" DrawAspect="Content" ObjectID="_1499119362" r:id="rId36"/>
              </w:object>
            </w:r>
          </w:p>
        </w:tc>
      </w:tr>
      <w:tr w:rsidR="00895A88" w:rsidRPr="001B00AB" w:rsidTr="00493CD5">
        <w:trPr>
          <w:gridAfter w:val="1"/>
          <w:wAfter w:w="33" w:type="dxa"/>
        </w:trPr>
        <w:tc>
          <w:tcPr>
            <w:tcW w:w="958" w:type="dxa"/>
          </w:tcPr>
          <w:p w:rsidR="00895A88" w:rsidRPr="001B00AB" w:rsidRDefault="00895A88" w:rsidP="00493CD5">
            <w:pPr>
              <w:spacing w:after="0" w:line="240" w:lineRule="auto"/>
              <w:rPr>
                <w:rFonts w:ascii="Times New Roman" w:hAnsi="Times New Roman"/>
                <w:b/>
                <w:noProof/>
                <w:sz w:val="20"/>
                <w:szCs w:val="20"/>
              </w:rPr>
            </w:pPr>
          </w:p>
        </w:tc>
        <w:tc>
          <w:tcPr>
            <w:tcW w:w="8254" w:type="dxa"/>
          </w:tcPr>
          <w:p w:rsidR="00895A88" w:rsidRPr="001B00AB" w:rsidRDefault="00895A88" w:rsidP="00493CD5">
            <w:pPr>
              <w:spacing w:after="0" w:line="240" w:lineRule="auto"/>
              <w:rPr>
                <w:rFonts w:ascii="Times New Roman" w:hAnsi="Times New Roman"/>
                <w:noProof/>
                <w:sz w:val="20"/>
                <w:szCs w:val="20"/>
              </w:rPr>
            </w:pPr>
          </w:p>
        </w:tc>
      </w:tr>
      <w:tr w:rsidR="00895A88" w:rsidRPr="001B00AB" w:rsidTr="00493CD5">
        <w:trPr>
          <w:gridAfter w:val="1"/>
          <w:wAfter w:w="33" w:type="dxa"/>
        </w:trPr>
        <w:tc>
          <w:tcPr>
            <w:tcW w:w="958" w:type="dxa"/>
          </w:tcPr>
          <w:p w:rsidR="00895A88" w:rsidRPr="001B00AB" w:rsidRDefault="00895A88" w:rsidP="00493CD5">
            <w:pPr>
              <w:spacing w:after="0" w:line="240" w:lineRule="auto"/>
              <w:rPr>
                <w:rFonts w:ascii="Times New Roman" w:hAnsi="Times New Roman"/>
                <w:b/>
                <w:noProof/>
                <w:sz w:val="20"/>
                <w:szCs w:val="20"/>
              </w:rPr>
            </w:pPr>
            <w:r w:rsidRPr="001B00AB">
              <w:rPr>
                <w:b/>
                <w:noProof/>
              </w:rPr>
              <w:t>Exercise 16</w:t>
            </w:r>
          </w:p>
        </w:tc>
        <w:tc>
          <w:tcPr>
            <w:tcW w:w="8254" w:type="dxa"/>
          </w:tcPr>
          <w:p w:rsidR="00895A88" w:rsidRPr="001B00AB" w:rsidRDefault="00895A88" w:rsidP="00493CD5">
            <w:pPr>
              <w:spacing w:after="0" w:line="240" w:lineRule="auto"/>
              <w:rPr>
                <w:rFonts w:ascii="Times New Roman" w:hAnsi="Times New Roman"/>
                <w:noProof/>
                <w:sz w:val="20"/>
                <w:szCs w:val="20"/>
              </w:rPr>
            </w:pPr>
          </w:p>
          <w:p w:rsidR="00895A88" w:rsidRPr="001B00AB" w:rsidRDefault="00895A88" w:rsidP="00493CD5">
            <w:pPr>
              <w:spacing w:after="0" w:line="240" w:lineRule="auto"/>
              <w:rPr>
                <w:rFonts w:ascii="Times New Roman" w:hAnsi="Times New Roman"/>
                <w:noProof/>
              </w:rPr>
            </w:pPr>
            <w:r w:rsidRPr="001B00AB">
              <w:rPr>
                <w:rFonts w:ascii="Times New Roman" w:hAnsi="Times New Roman"/>
                <w:noProof/>
              </w:rPr>
              <w:t xml:space="preserve">Use the Production.Product table to return product name, color and list price for each product. For the color column, where there is NULL, replace it with the string </w:t>
            </w:r>
            <w:r w:rsidRPr="001B00AB">
              <w:rPr>
                <w:rFonts w:ascii="Times New Roman" w:hAnsi="Times New Roman"/>
                <w:i/>
                <w:noProof/>
              </w:rPr>
              <w:t>Unknown</w:t>
            </w:r>
            <w:r w:rsidRPr="001B00AB">
              <w:rPr>
                <w:rFonts w:ascii="Times New Roman" w:hAnsi="Times New Roman"/>
                <w:noProof/>
              </w:rPr>
              <w:t>.</w:t>
            </w:r>
          </w:p>
          <w:p w:rsidR="00895A88" w:rsidRPr="001B00AB" w:rsidRDefault="00895A88" w:rsidP="00493CD5">
            <w:pPr>
              <w:spacing w:after="0" w:line="240" w:lineRule="auto"/>
              <w:rPr>
                <w:rFonts w:ascii="Times New Roman" w:hAnsi="Times New Roman"/>
                <w:noProof/>
                <w:sz w:val="20"/>
                <w:szCs w:val="20"/>
              </w:rPr>
            </w:pPr>
          </w:p>
          <w:p w:rsidR="0038490B" w:rsidRPr="001B00AB" w:rsidRDefault="0038490B" w:rsidP="0038490B">
            <w:pPr>
              <w:autoSpaceDE w:val="0"/>
              <w:autoSpaceDN w:val="0"/>
              <w:adjustRightInd w:val="0"/>
              <w:spacing w:after="0" w:line="240" w:lineRule="auto"/>
              <w:rPr>
                <w:rFonts w:ascii="Consolas" w:hAnsi="Consolas" w:cs="Consolas"/>
                <w:noProof/>
                <w:sz w:val="19"/>
                <w:szCs w:val="19"/>
              </w:rPr>
            </w:pPr>
            <w:r w:rsidRPr="001B00AB">
              <w:rPr>
                <w:rFonts w:ascii="Consolas" w:hAnsi="Consolas" w:cs="Consolas"/>
                <w:noProof/>
                <w:color w:val="0000FF"/>
                <w:sz w:val="19"/>
                <w:szCs w:val="19"/>
              </w:rPr>
              <w:t>SELECT</w:t>
            </w:r>
            <w:r w:rsidRPr="001B00AB">
              <w:rPr>
                <w:rFonts w:ascii="Consolas" w:hAnsi="Consolas" w:cs="Consolas"/>
                <w:noProof/>
                <w:sz w:val="19"/>
                <w:szCs w:val="19"/>
              </w:rPr>
              <w:t xml:space="preserve"> </w:t>
            </w:r>
            <w:r w:rsidRPr="001B00AB">
              <w:rPr>
                <w:rFonts w:ascii="Consolas" w:hAnsi="Consolas" w:cs="Consolas"/>
                <w:noProof/>
                <w:color w:val="008080"/>
                <w:sz w:val="19"/>
                <w:szCs w:val="19"/>
              </w:rPr>
              <w:t>Name</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FF00FF"/>
                <w:sz w:val="19"/>
                <w:szCs w:val="19"/>
              </w:rPr>
              <w:t>ISNULL</w:t>
            </w:r>
            <w:r w:rsidRPr="001B00AB">
              <w:rPr>
                <w:rFonts w:ascii="Consolas" w:hAnsi="Consolas" w:cs="Consolas"/>
                <w:noProof/>
                <w:color w:val="808080"/>
                <w:sz w:val="19"/>
                <w:szCs w:val="19"/>
              </w:rPr>
              <w:t>(</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FF0000"/>
                <w:sz w:val="19"/>
                <w:szCs w:val="19"/>
              </w:rPr>
              <w:t>'Unknown'</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00FF"/>
                <w:sz w:val="19"/>
                <w:szCs w:val="19"/>
              </w:rPr>
              <w:t>AS</w:t>
            </w:r>
            <w:r w:rsidRPr="001B00AB">
              <w:rPr>
                <w:rFonts w:ascii="Consolas" w:hAnsi="Consolas" w:cs="Consolas"/>
                <w:noProof/>
                <w:sz w:val="19"/>
                <w:szCs w:val="19"/>
              </w:rPr>
              <w:t xml:space="preserve"> </w:t>
            </w:r>
            <w:r w:rsidRPr="001B00AB">
              <w:rPr>
                <w:rFonts w:ascii="Consolas" w:hAnsi="Consolas" w:cs="Consolas"/>
                <w:noProof/>
                <w:color w:val="008080"/>
                <w:sz w:val="19"/>
                <w:szCs w:val="19"/>
              </w:rPr>
              <w:t>Color</w:t>
            </w:r>
            <w:r w:rsidRPr="001B00AB">
              <w:rPr>
                <w:rFonts w:ascii="Consolas" w:hAnsi="Consolas" w:cs="Consolas"/>
                <w:noProof/>
                <w:color w:val="808080"/>
                <w:sz w:val="19"/>
                <w:szCs w:val="19"/>
              </w:rPr>
              <w:t>,</w:t>
            </w:r>
            <w:r w:rsidRPr="001B00AB">
              <w:rPr>
                <w:rFonts w:ascii="Consolas" w:hAnsi="Consolas" w:cs="Consolas"/>
                <w:noProof/>
                <w:sz w:val="19"/>
                <w:szCs w:val="19"/>
              </w:rPr>
              <w:t xml:space="preserve"> </w:t>
            </w:r>
            <w:r w:rsidRPr="001B00AB">
              <w:rPr>
                <w:rFonts w:ascii="Consolas" w:hAnsi="Consolas" w:cs="Consolas"/>
                <w:noProof/>
                <w:color w:val="008080"/>
                <w:sz w:val="19"/>
                <w:szCs w:val="19"/>
              </w:rPr>
              <w:t>ListPrice</w:t>
            </w:r>
          </w:p>
          <w:p w:rsidR="0038490B" w:rsidRPr="001B00AB" w:rsidRDefault="0038490B" w:rsidP="0038490B">
            <w:pPr>
              <w:autoSpaceDE w:val="0"/>
              <w:autoSpaceDN w:val="0"/>
              <w:adjustRightInd w:val="0"/>
              <w:spacing w:after="0" w:line="240" w:lineRule="auto"/>
              <w:rPr>
                <w:rFonts w:ascii="Consolas" w:hAnsi="Consolas" w:cs="Consolas"/>
                <w:noProof/>
                <w:color w:val="008080"/>
                <w:sz w:val="19"/>
                <w:szCs w:val="19"/>
              </w:rPr>
            </w:pPr>
            <w:r w:rsidRPr="001B00AB">
              <w:rPr>
                <w:rFonts w:ascii="Consolas" w:hAnsi="Consolas" w:cs="Consolas"/>
                <w:noProof/>
                <w:color w:val="0000FF"/>
                <w:sz w:val="19"/>
                <w:szCs w:val="19"/>
              </w:rPr>
              <w:t>FROM</w:t>
            </w:r>
            <w:r w:rsidRPr="001B00AB">
              <w:rPr>
                <w:rFonts w:ascii="Consolas" w:hAnsi="Consolas" w:cs="Consolas"/>
                <w:noProof/>
                <w:sz w:val="19"/>
                <w:szCs w:val="19"/>
              </w:rPr>
              <w:t xml:space="preserve"> </w:t>
            </w:r>
            <w:r w:rsidRPr="001B00AB">
              <w:rPr>
                <w:rFonts w:ascii="Consolas" w:hAnsi="Consolas" w:cs="Consolas"/>
                <w:noProof/>
                <w:color w:val="008080"/>
                <w:sz w:val="19"/>
                <w:szCs w:val="19"/>
              </w:rPr>
              <w:t>Production</w:t>
            </w:r>
            <w:r w:rsidRPr="001B00AB">
              <w:rPr>
                <w:rFonts w:ascii="Consolas" w:hAnsi="Consolas" w:cs="Consolas"/>
                <w:noProof/>
                <w:color w:val="808080"/>
                <w:sz w:val="19"/>
                <w:szCs w:val="19"/>
              </w:rPr>
              <w:t>.</w:t>
            </w:r>
            <w:r w:rsidRPr="001B00AB">
              <w:rPr>
                <w:rFonts w:ascii="Consolas" w:hAnsi="Consolas" w:cs="Consolas"/>
                <w:noProof/>
                <w:color w:val="008080"/>
                <w:sz w:val="19"/>
                <w:szCs w:val="19"/>
              </w:rPr>
              <w:t>Product</w:t>
            </w:r>
          </w:p>
          <w:p w:rsidR="00895A88" w:rsidRDefault="00895A88" w:rsidP="00493CD5">
            <w:pPr>
              <w:spacing w:after="0" w:line="240" w:lineRule="auto"/>
              <w:rPr>
                <w:rFonts w:ascii="Times New Roman" w:hAnsi="Times New Roman"/>
                <w:noProof/>
                <w:sz w:val="20"/>
                <w:szCs w:val="20"/>
              </w:rPr>
            </w:pPr>
          </w:p>
          <w:p w:rsidR="005C13C9" w:rsidRPr="001B00AB" w:rsidRDefault="005C13C9" w:rsidP="00493CD5">
            <w:pPr>
              <w:spacing w:after="0" w:line="240" w:lineRule="auto"/>
              <w:rPr>
                <w:rFonts w:ascii="Times New Roman" w:hAnsi="Times New Roman"/>
                <w:noProof/>
                <w:sz w:val="20"/>
                <w:szCs w:val="20"/>
              </w:rPr>
            </w:pPr>
            <w:r>
              <w:object w:dxaOrig="4125" w:dyaOrig="3135">
                <v:shape id="_x0000_i1039" type="#_x0000_t75" style="width:206.25pt;height:156.75pt" o:ole="">
                  <v:imagedata r:id="rId37" o:title=""/>
                </v:shape>
                <o:OLEObject Type="Embed" ProgID="PBrush" ShapeID="_x0000_i1039" DrawAspect="Content" ObjectID="_1499119363" r:id="rId38"/>
              </w:object>
            </w:r>
          </w:p>
        </w:tc>
      </w:tr>
    </w:tbl>
    <w:p w:rsidR="00BB703F" w:rsidRDefault="00BB703F" w:rsidP="000A7ED7"/>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EB75FB" w:rsidRDefault="00EB75FB" w:rsidP="00EB75FB"/>
    <w:p w:rsidR="00DF1840" w:rsidRDefault="00DF1840" w:rsidP="00EB75FB"/>
    <w:p w:rsidR="0011235E" w:rsidRDefault="00CB28B1" w:rsidP="00BB703F">
      <w:pPr>
        <w:pStyle w:val="Heading1"/>
      </w:pPr>
      <w:bookmarkStart w:id="6" w:name="_Toc376788671"/>
      <w:bookmarkStart w:id="7" w:name="_Toc425377438"/>
      <w:r w:rsidRPr="00EB75FB">
        <w:rPr>
          <w:u w:val="single"/>
        </w:rPr>
        <w:lastRenderedPageBreak/>
        <w:t>Exercise 3</w:t>
      </w:r>
      <w:r w:rsidRPr="00CB28B1">
        <w:t>: Grouping and Summarizing Data</w:t>
      </w:r>
      <w:bookmarkEnd w:id="6"/>
      <w:r w:rsidR="009E00FF">
        <w:t xml:space="preserve"> (60')</w:t>
      </w:r>
      <w:bookmarkEnd w:id="7"/>
    </w:p>
    <w:p w:rsidR="00ED208C" w:rsidRPr="00ED208C" w:rsidRDefault="00ED208C" w:rsidP="00ED208C">
      <w:r w:rsidRPr="0011235E">
        <w:t>This exercise performs on AdventureWorks</w:t>
      </w:r>
      <w:r>
        <w:t>2008</w:t>
      </w:r>
      <w:r w:rsidRPr="0011235E">
        <w:t xml:space="preserve"> database that included in the same folder with the assignment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204"/>
      </w:tblGrid>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Query</w:t>
            </w:r>
            <w:r w:rsidR="002772FF" w:rsidRPr="00275B85">
              <w:rPr>
                <w:rFonts w:ascii="Times New Roman" w:hAnsi="Times New Roman"/>
                <w:b/>
                <w:noProof/>
                <w:sz w:val="20"/>
                <w:szCs w:val="20"/>
              </w:rPr>
              <w:t xml:space="preserve"> 1</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How many products can you find in the Production.Product table? Your result set should look like the following.</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FF00FF"/>
                <w:sz w:val="19"/>
                <w:szCs w:val="19"/>
              </w:rPr>
              <w:t>COUNT</w:t>
            </w:r>
            <w:r w:rsidRPr="00275B85">
              <w:rPr>
                <w:rFonts w:ascii="Consolas" w:hAnsi="Consolas" w:cs="Consolas"/>
                <w:noProof/>
                <w:color w:val="808080"/>
                <w:sz w:val="19"/>
                <w:szCs w:val="19"/>
              </w:rPr>
              <w:t>(*)</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w:t>
            </w:r>
          </w:p>
          <w:p w:rsidR="002772FF" w:rsidRDefault="002772FF" w:rsidP="00493CD5">
            <w:pPr>
              <w:spacing w:after="0" w:line="240" w:lineRule="auto"/>
              <w:rPr>
                <w:rFonts w:ascii="Times New Roman" w:hAnsi="Times New Roman"/>
                <w:noProof/>
                <w:sz w:val="20"/>
                <w:szCs w:val="20"/>
              </w:rPr>
            </w:pPr>
          </w:p>
          <w:p w:rsidR="00275B85" w:rsidRPr="00275B85" w:rsidRDefault="00805516" w:rsidP="00493CD5">
            <w:pPr>
              <w:spacing w:after="0" w:line="240" w:lineRule="auto"/>
              <w:rPr>
                <w:rFonts w:ascii="Times New Roman" w:hAnsi="Times New Roman"/>
                <w:noProof/>
                <w:sz w:val="20"/>
                <w:szCs w:val="20"/>
              </w:rPr>
            </w:pPr>
            <w:r>
              <w:object w:dxaOrig="2220" w:dyaOrig="750">
                <v:shape id="_x0000_i1040" type="#_x0000_t75" style="width:111pt;height:37.5pt" o:ole="">
                  <v:imagedata r:id="rId39" o:title=""/>
                </v:shape>
                <o:OLEObject Type="Embed" ProgID="PBrush" ShapeID="_x0000_i1040" DrawAspect="Content" ObjectID="_1499119364" r:id="rId40"/>
              </w:object>
            </w:r>
          </w:p>
        </w:tc>
      </w:tr>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2</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Write a query that retrieves the number of products in the Production.Product table that are included in a subcategory. The rows that have NULL in column ProductSubcategoryID are considered to not be a part of any subcategory.</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FF00FF"/>
                <w:sz w:val="19"/>
                <w:szCs w:val="19"/>
              </w:rPr>
              <w:t>COUNT</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ProductSubcategoryID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HasSubCategoryID</w:t>
            </w:r>
            <w:r w:rsidRPr="00275B85">
              <w:rPr>
                <w:rFonts w:ascii="Consolas" w:hAnsi="Consolas" w:cs="Consolas"/>
                <w:noProof/>
                <w:sz w:val="19"/>
                <w:szCs w:val="19"/>
              </w:rPr>
              <w:t xml:space="preserve"> </w:t>
            </w:r>
          </w:p>
          <w:p w:rsidR="000A7C44" w:rsidRPr="00275B85" w:rsidRDefault="000A7C44" w:rsidP="000A7C44">
            <w:pPr>
              <w:autoSpaceDE w:val="0"/>
              <w:autoSpaceDN w:val="0"/>
              <w:adjustRightInd w:val="0"/>
              <w:spacing w:after="0" w:line="240" w:lineRule="auto"/>
              <w:rPr>
                <w:rFonts w:ascii="Consolas" w:hAnsi="Consolas" w:cs="Consolas"/>
                <w:noProof/>
                <w:color w:val="008080"/>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w:t>
            </w:r>
          </w:p>
          <w:p w:rsidR="002772FF" w:rsidRPr="00275B85" w:rsidRDefault="002772FF" w:rsidP="00493CD5">
            <w:pPr>
              <w:spacing w:after="0" w:line="240" w:lineRule="auto"/>
              <w:rPr>
                <w:rFonts w:ascii="Times New Roman" w:hAnsi="Times New Roman"/>
                <w:noProof/>
                <w:sz w:val="20"/>
                <w:szCs w:val="20"/>
              </w:rPr>
            </w:pPr>
          </w:p>
          <w:p w:rsidR="002772FF" w:rsidRPr="00275B85" w:rsidRDefault="00805516" w:rsidP="00493CD5">
            <w:pPr>
              <w:spacing w:after="0" w:line="240" w:lineRule="auto"/>
              <w:rPr>
                <w:rFonts w:ascii="Times New Roman" w:hAnsi="Times New Roman"/>
                <w:noProof/>
                <w:sz w:val="20"/>
                <w:szCs w:val="20"/>
              </w:rPr>
            </w:pPr>
            <w:r>
              <w:object w:dxaOrig="2385" w:dyaOrig="825">
                <v:shape id="_x0000_i1041" type="#_x0000_t75" style="width:119.25pt;height:41.25pt" o:ole="">
                  <v:imagedata r:id="rId41" o:title=""/>
                </v:shape>
                <o:OLEObject Type="Embed" ProgID="PBrush" ShapeID="_x0000_i1041" DrawAspect="Content" ObjectID="_1499119365" r:id="rId42"/>
              </w:object>
            </w:r>
          </w:p>
        </w:tc>
      </w:tr>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3</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How many Products reside in each SubCategory?</w:t>
            </w:r>
          </w:p>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 xml:space="preserve">The answer to this is retrievable if you write a query that use the COUNT aggregate function combined with a GROUP BY clause. </w:t>
            </w:r>
          </w:p>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 xml:space="preserve">The column ProductSubcategoryID is a candidate for building groups of rows when querying the Production.Product table. Your result set should look something like the result below. </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ProductSubcategoryID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FF00FF"/>
                <w:sz w:val="19"/>
                <w:szCs w:val="19"/>
              </w:rPr>
              <w:t>COUNT</w:t>
            </w:r>
            <w:r w:rsidRPr="00275B85">
              <w:rPr>
                <w:rFonts w:ascii="Consolas" w:hAnsi="Consolas" w:cs="Consolas"/>
                <w:noProof/>
                <w:color w:val="808080"/>
                <w:sz w:val="19"/>
                <w:szCs w:val="19"/>
              </w:rPr>
              <w:t>(</w:t>
            </w:r>
            <w:r w:rsidRPr="00275B85">
              <w:rPr>
                <w:rFonts w:ascii="Consolas" w:hAnsi="Consolas" w:cs="Consolas"/>
                <w:noProof/>
                <w:color w:val="008080"/>
                <w:sz w:val="19"/>
                <w:szCs w:val="19"/>
              </w:rPr>
              <w:t>Name</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CountedProducts</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w:t>
            </w:r>
          </w:p>
          <w:p w:rsidR="000A7C44" w:rsidRPr="00275B85" w:rsidRDefault="000A7C44" w:rsidP="000A7C44">
            <w:pPr>
              <w:autoSpaceDE w:val="0"/>
              <w:autoSpaceDN w:val="0"/>
              <w:adjustRightInd w:val="0"/>
              <w:spacing w:after="0" w:line="240" w:lineRule="auto"/>
              <w:rPr>
                <w:rFonts w:ascii="Consolas" w:hAnsi="Consolas" w:cs="Consolas"/>
                <w:noProof/>
                <w:color w:val="008080"/>
                <w:sz w:val="19"/>
                <w:szCs w:val="19"/>
              </w:rPr>
            </w:pPr>
            <w:r w:rsidRPr="00275B85">
              <w:rPr>
                <w:rFonts w:ascii="Consolas" w:hAnsi="Consolas" w:cs="Consolas"/>
                <w:noProof/>
                <w:color w:val="0000FF"/>
                <w:sz w:val="19"/>
                <w:szCs w:val="19"/>
              </w:rPr>
              <w:t>GROUP</w:t>
            </w:r>
            <w:r w:rsidRPr="00275B85">
              <w:rPr>
                <w:rFonts w:ascii="Consolas" w:hAnsi="Consolas" w:cs="Consolas"/>
                <w:noProof/>
                <w:sz w:val="19"/>
                <w:szCs w:val="19"/>
              </w:rPr>
              <w:t xml:space="preserve"> </w:t>
            </w:r>
            <w:r w:rsidRPr="00275B85">
              <w:rPr>
                <w:rFonts w:ascii="Consolas" w:hAnsi="Consolas" w:cs="Consolas"/>
                <w:noProof/>
                <w:color w:val="0000FF"/>
                <w:sz w:val="19"/>
                <w:szCs w:val="19"/>
              </w:rPr>
              <w:t>BY</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ProductSubcategoryID</w:t>
            </w:r>
          </w:p>
          <w:p w:rsidR="002772FF" w:rsidRDefault="002772FF" w:rsidP="00493CD5">
            <w:pPr>
              <w:autoSpaceDE w:val="0"/>
              <w:autoSpaceDN w:val="0"/>
              <w:adjustRightInd w:val="0"/>
              <w:spacing w:after="0" w:line="240" w:lineRule="auto"/>
              <w:rPr>
                <w:rFonts w:ascii="Courier New" w:hAnsi="Courier New" w:cs="Courier New"/>
                <w:noProof/>
                <w:sz w:val="20"/>
                <w:szCs w:val="20"/>
              </w:rPr>
            </w:pPr>
          </w:p>
          <w:p w:rsidR="00275B85" w:rsidRPr="00275B85" w:rsidRDefault="00805516" w:rsidP="00493CD5">
            <w:pPr>
              <w:autoSpaceDE w:val="0"/>
              <w:autoSpaceDN w:val="0"/>
              <w:adjustRightInd w:val="0"/>
              <w:spacing w:after="0" w:line="240" w:lineRule="auto"/>
              <w:rPr>
                <w:rFonts w:ascii="Courier New" w:hAnsi="Courier New" w:cs="Courier New"/>
                <w:noProof/>
                <w:sz w:val="20"/>
                <w:szCs w:val="20"/>
              </w:rPr>
            </w:pPr>
            <w:r>
              <w:object w:dxaOrig="3930" w:dyaOrig="3150">
                <v:shape id="_x0000_i1042" type="#_x0000_t75" style="width:196.5pt;height:157.5pt" o:ole="">
                  <v:imagedata r:id="rId43" o:title=""/>
                </v:shape>
                <o:OLEObject Type="Embed" ProgID="PBrush" ShapeID="_x0000_i1042" DrawAspect="Content" ObjectID="_1499119366" r:id="rId44"/>
              </w:object>
            </w:r>
          </w:p>
        </w:tc>
      </w:tr>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4</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 xml:space="preserve">Try to write two different queries to find out how many products that do not have a product subcategory. One query without the WHERE clause and one query using a WHERE clause. The </w:t>
            </w:r>
            <w:r w:rsidRPr="00275B85">
              <w:rPr>
                <w:rFonts w:ascii="Times New Roman" w:hAnsi="Times New Roman"/>
                <w:noProof/>
                <w:sz w:val="20"/>
                <w:szCs w:val="20"/>
              </w:rPr>
              <w:lastRenderedPageBreak/>
              <w:t>rows that have NULL in column ProductSubcategoryID are considered to not be a part of any subcategory.</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FF00FF"/>
                <w:sz w:val="19"/>
                <w:szCs w:val="19"/>
              </w:rPr>
              <w:t>COUNT</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FF00FF"/>
                <w:sz w:val="19"/>
                <w:szCs w:val="19"/>
              </w:rPr>
              <w:t>COUNT</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ProductSubcategoryID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w:t>
            </w:r>
          </w:p>
          <w:p w:rsidR="000A7C44" w:rsidRDefault="000A7C44" w:rsidP="000A7C44">
            <w:pPr>
              <w:autoSpaceDE w:val="0"/>
              <w:autoSpaceDN w:val="0"/>
              <w:adjustRightInd w:val="0"/>
              <w:spacing w:after="0" w:line="240" w:lineRule="auto"/>
              <w:rPr>
                <w:rFonts w:ascii="Consolas" w:hAnsi="Consolas" w:cs="Consolas"/>
                <w:noProof/>
                <w:sz w:val="19"/>
                <w:szCs w:val="19"/>
              </w:rPr>
            </w:pPr>
          </w:p>
          <w:p w:rsidR="00375CF3" w:rsidRDefault="00375CF3" w:rsidP="000A7C44">
            <w:pPr>
              <w:autoSpaceDE w:val="0"/>
              <w:autoSpaceDN w:val="0"/>
              <w:adjustRightInd w:val="0"/>
              <w:spacing w:after="0" w:line="240" w:lineRule="auto"/>
            </w:pPr>
            <w:r>
              <w:object w:dxaOrig="2280" w:dyaOrig="720">
                <v:shape id="_x0000_i1043" type="#_x0000_t75" style="width:114pt;height:36pt" o:ole="">
                  <v:imagedata r:id="rId45" o:title=""/>
                </v:shape>
                <o:OLEObject Type="Embed" ProgID="PBrush" ShapeID="_x0000_i1043" DrawAspect="Content" ObjectID="_1499119367" r:id="rId46"/>
              </w:object>
            </w:r>
          </w:p>
          <w:p w:rsidR="00375CF3" w:rsidRDefault="00375CF3" w:rsidP="000A7C44">
            <w:pPr>
              <w:autoSpaceDE w:val="0"/>
              <w:autoSpaceDN w:val="0"/>
              <w:adjustRightInd w:val="0"/>
              <w:spacing w:after="0" w:line="240" w:lineRule="auto"/>
            </w:pPr>
          </w:p>
          <w:p w:rsidR="00375CF3" w:rsidRPr="00275B85" w:rsidRDefault="00375CF3" w:rsidP="000A7C44">
            <w:pPr>
              <w:autoSpaceDE w:val="0"/>
              <w:autoSpaceDN w:val="0"/>
              <w:adjustRightInd w:val="0"/>
              <w:spacing w:after="0" w:line="240" w:lineRule="auto"/>
              <w:rPr>
                <w:rFonts w:ascii="Consolas" w:hAnsi="Consolas" w:cs="Consolas"/>
                <w:noProof/>
                <w:sz w:val="19"/>
                <w:szCs w:val="19"/>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FF00FF"/>
                <w:sz w:val="19"/>
                <w:szCs w:val="19"/>
              </w:rPr>
              <w:t>COUNT</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NoSubCat</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w:t>
            </w:r>
          </w:p>
          <w:p w:rsidR="000A7C44" w:rsidRPr="00275B85" w:rsidRDefault="000A7C44" w:rsidP="000A7C44">
            <w:pPr>
              <w:autoSpaceDE w:val="0"/>
              <w:autoSpaceDN w:val="0"/>
              <w:adjustRightInd w:val="0"/>
              <w:spacing w:after="0" w:line="240" w:lineRule="auto"/>
              <w:rPr>
                <w:rFonts w:ascii="Consolas" w:hAnsi="Consolas" w:cs="Consolas"/>
                <w:noProof/>
                <w:color w:val="808080"/>
                <w:sz w:val="19"/>
                <w:szCs w:val="19"/>
              </w:rPr>
            </w:pPr>
            <w:r w:rsidRPr="00275B85">
              <w:rPr>
                <w:rFonts w:ascii="Consolas" w:hAnsi="Consolas" w:cs="Consolas"/>
                <w:noProof/>
                <w:color w:val="0000FF"/>
                <w:sz w:val="19"/>
                <w:szCs w:val="19"/>
              </w:rPr>
              <w:t>WHERE</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ProductSubcategoryID</w:t>
            </w:r>
            <w:r w:rsidRPr="00275B85">
              <w:rPr>
                <w:rFonts w:ascii="Consolas" w:hAnsi="Consolas" w:cs="Consolas"/>
                <w:noProof/>
                <w:sz w:val="19"/>
                <w:szCs w:val="19"/>
              </w:rPr>
              <w:t xml:space="preserve"> </w:t>
            </w:r>
            <w:r w:rsidRPr="00275B85">
              <w:rPr>
                <w:rFonts w:ascii="Consolas" w:hAnsi="Consolas" w:cs="Consolas"/>
                <w:noProof/>
                <w:color w:val="808080"/>
                <w:sz w:val="19"/>
                <w:szCs w:val="19"/>
              </w:rPr>
              <w:t>IS</w:t>
            </w:r>
            <w:r w:rsidRPr="00275B85">
              <w:rPr>
                <w:rFonts w:ascii="Consolas" w:hAnsi="Consolas" w:cs="Consolas"/>
                <w:noProof/>
                <w:sz w:val="19"/>
                <w:szCs w:val="19"/>
              </w:rPr>
              <w:t xml:space="preserve"> </w:t>
            </w:r>
            <w:r w:rsidRPr="00275B85">
              <w:rPr>
                <w:rFonts w:ascii="Consolas" w:hAnsi="Consolas" w:cs="Consolas"/>
                <w:noProof/>
                <w:color w:val="808080"/>
                <w:sz w:val="19"/>
                <w:szCs w:val="19"/>
              </w:rPr>
              <w:t>NULL</w:t>
            </w:r>
          </w:p>
          <w:p w:rsidR="002772FF" w:rsidRDefault="002772FF" w:rsidP="00493CD5">
            <w:pPr>
              <w:spacing w:after="0" w:line="240" w:lineRule="auto"/>
              <w:rPr>
                <w:rFonts w:ascii="Times New Roman" w:hAnsi="Times New Roman"/>
                <w:noProof/>
                <w:sz w:val="20"/>
                <w:szCs w:val="20"/>
              </w:rPr>
            </w:pPr>
          </w:p>
          <w:p w:rsidR="00275B85" w:rsidRPr="00275B85" w:rsidRDefault="00375CF3" w:rsidP="00493CD5">
            <w:pPr>
              <w:spacing w:after="0" w:line="240" w:lineRule="auto"/>
              <w:rPr>
                <w:rFonts w:ascii="Times New Roman" w:hAnsi="Times New Roman"/>
                <w:noProof/>
                <w:sz w:val="20"/>
                <w:szCs w:val="20"/>
              </w:rPr>
            </w:pPr>
            <w:r>
              <w:object w:dxaOrig="1755" w:dyaOrig="750">
                <v:shape id="_x0000_i1044" type="#_x0000_t75" style="width:87.75pt;height:37.5pt" o:ole="">
                  <v:imagedata r:id="rId47" o:title=""/>
                </v:shape>
                <o:OLEObject Type="Embed" ProgID="PBrush" ShapeID="_x0000_i1044" DrawAspect="Content" ObjectID="_1499119368" r:id="rId48"/>
              </w:object>
            </w:r>
          </w:p>
        </w:tc>
      </w:tr>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5</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A report is needed, the summary of products in stock. Write a query against another table this time, the Production.ProductInventory table.</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FF00FF"/>
                <w:sz w:val="19"/>
                <w:szCs w:val="19"/>
              </w:rPr>
              <w:t>SUM</w:t>
            </w:r>
            <w:r w:rsidRPr="00275B85">
              <w:rPr>
                <w:rFonts w:ascii="Consolas" w:hAnsi="Consolas" w:cs="Consolas"/>
                <w:noProof/>
                <w:color w:val="808080"/>
                <w:sz w:val="19"/>
                <w:szCs w:val="19"/>
              </w:rPr>
              <w:t>(</w:t>
            </w:r>
            <w:r w:rsidRPr="00275B85">
              <w:rPr>
                <w:rFonts w:ascii="Consolas" w:hAnsi="Consolas" w:cs="Consolas"/>
                <w:noProof/>
                <w:color w:val="008080"/>
                <w:sz w:val="19"/>
                <w:szCs w:val="19"/>
              </w:rPr>
              <w:t>Quantity</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TheSum</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ProductInventory</w:t>
            </w:r>
          </w:p>
          <w:p w:rsidR="000A7C44" w:rsidRPr="00275B85" w:rsidRDefault="000A7C44" w:rsidP="000A7C44">
            <w:pPr>
              <w:autoSpaceDE w:val="0"/>
              <w:autoSpaceDN w:val="0"/>
              <w:adjustRightInd w:val="0"/>
              <w:spacing w:after="0" w:line="240" w:lineRule="auto"/>
              <w:rPr>
                <w:rFonts w:ascii="Consolas" w:hAnsi="Consolas" w:cs="Consolas"/>
                <w:noProof/>
                <w:color w:val="008080"/>
                <w:sz w:val="19"/>
                <w:szCs w:val="19"/>
              </w:rPr>
            </w:pPr>
            <w:r w:rsidRPr="00275B85">
              <w:rPr>
                <w:rFonts w:ascii="Consolas" w:hAnsi="Consolas" w:cs="Consolas"/>
                <w:noProof/>
                <w:color w:val="0000FF"/>
                <w:sz w:val="19"/>
                <w:szCs w:val="19"/>
              </w:rPr>
              <w:t>GROUP</w:t>
            </w:r>
            <w:r w:rsidRPr="00275B85">
              <w:rPr>
                <w:rFonts w:ascii="Consolas" w:hAnsi="Consolas" w:cs="Consolas"/>
                <w:noProof/>
                <w:sz w:val="19"/>
                <w:szCs w:val="19"/>
              </w:rPr>
              <w:t xml:space="preserve"> </w:t>
            </w:r>
            <w:r w:rsidRPr="00275B85">
              <w:rPr>
                <w:rFonts w:ascii="Consolas" w:hAnsi="Consolas" w:cs="Consolas"/>
                <w:noProof/>
                <w:color w:val="0000FF"/>
                <w:sz w:val="19"/>
                <w:szCs w:val="19"/>
              </w:rPr>
              <w:t>BY</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ProductID</w:t>
            </w:r>
          </w:p>
          <w:p w:rsidR="002772FF" w:rsidRDefault="002772FF" w:rsidP="000A7C44">
            <w:pPr>
              <w:autoSpaceDE w:val="0"/>
              <w:autoSpaceDN w:val="0"/>
              <w:adjustRightInd w:val="0"/>
              <w:spacing w:after="0" w:line="240" w:lineRule="auto"/>
              <w:rPr>
                <w:rFonts w:ascii="Times New Roman" w:hAnsi="Times New Roman"/>
                <w:noProof/>
                <w:sz w:val="20"/>
                <w:szCs w:val="20"/>
              </w:rPr>
            </w:pPr>
          </w:p>
          <w:p w:rsidR="00275B85" w:rsidRPr="00275B85" w:rsidRDefault="00375CF3" w:rsidP="000A7C44">
            <w:pPr>
              <w:autoSpaceDE w:val="0"/>
              <w:autoSpaceDN w:val="0"/>
              <w:adjustRightInd w:val="0"/>
              <w:spacing w:after="0" w:line="240" w:lineRule="auto"/>
              <w:rPr>
                <w:rFonts w:ascii="Times New Roman" w:hAnsi="Times New Roman"/>
                <w:noProof/>
                <w:sz w:val="20"/>
                <w:szCs w:val="20"/>
              </w:rPr>
            </w:pPr>
            <w:r>
              <w:object w:dxaOrig="2370" w:dyaOrig="3180">
                <v:shape id="_x0000_i1045" type="#_x0000_t75" style="width:118.5pt;height:159pt" o:ole="">
                  <v:imagedata r:id="rId49" o:title=""/>
                </v:shape>
                <o:OLEObject Type="Embed" ProgID="PBrush" ShapeID="_x0000_i1045" DrawAspect="Content" ObjectID="_1499119369" r:id="rId50"/>
              </w:object>
            </w: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6</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Continue to write on the query in previous exercise. Add a WHERE clause that extracts the rows that have the column LocationID set to 40 and limit the result to include just summarized quantities less then 100.</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FF00FF"/>
                <w:sz w:val="19"/>
                <w:szCs w:val="19"/>
              </w:rPr>
              <w:t>SUM</w:t>
            </w:r>
            <w:r w:rsidRPr="00275B85">
              <w:rPr>
                <w:rFonts w:ascii="Consolas" w:hAnsi="Consolas" w:cs="Consolas"/>
                <w:noProof/>
                <w:color w:val="808080"/>
                <w:sz w:val="19"/>
                <w:szCs w:val="19"/>
              </w:rPr>
              <w:t>(</w:t>
            </w:r>
            <w:r w:rsidRPr="00275B85">
              <w:rPr>
                <w:rFonts w:ascii="Consolas" w:hAnsi="Consolas" w:cs="Consolas"/>
                <w:noProof/>
                <w:color w:val="008080"/>
                <w:sz w:val="19"/>
                <w:szCs w:val="19"/>
              </w:rPr>
              <w:t>Quantity</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TheSum</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ProductInventory</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WHERE</w:t>
            </w:r>
            <w:r w:rsidRPr="00275B85">
              <w:rPr>
                <w:rFonts w:ascii="Consolas" w:hAnsi="Consolas" w:cs="Consolas"/>
                <w:noProof/>
                <w:sz w:val="19"/>
                <w:szCs w:val="19"/>
              </w:rPr>
              <w:t xml:space="preserve"> </w:t>
            </w:r>
            <w:r w:rsidRPr="00275B85">
              <w:rPr>
                <w:rFonts w:ascii="Consolas" w:hAnsi="Consolas" w:cs="Consolas"/>
                <w:noProof/>
                <w:color w:val="008080"/>
                <w:sz w:val="19"/>
                <w:szCs w:val="19"/>
              </w:rPr>
              <w:t>LocationID</w:t>
            </w:r>
            <w:r w:rsidRPr="00275B85">
              <w:rPr>
                <w:rFonts w:ascii="Consolas" w:hAnsi="Consolas" w:cs="Consolas"/>
                <w:noProof/>
                <w:sz w:val="19"/>
                <w:szCs w:val="19"/>
              </w:rPr>
              <w:t xml:space="preserve"> </w:t>
            </w:r>
            <w:r w:rsidRPr="00275B85">
              <w:rPr>
                <w:rFonts w:ascii="Consolas" w:hAnsi="Consolas" w:cs="Consolas"/>
                <w:noProof/>
                <w:color w:val="808080"/>
                <w:sz w:val="19"/>
                <w:szCs w:val="19"/>
              </w:rPr>
              <w:t>=</w:t>
            </w:r>
            <w:r w:rsidRPr="00275B85">
              <w:rPr>
                <w:rFonts w:ascii="Consolas" w:hAnsi="Consolas" w:cs="Consolas"/>
                <w:noProof/>
                <w:sz w:val="19"/>
                <w:szCs w:val="19"/>
              </w:rPr>
              <w:t xml:space="preserve"> 40</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GROUP</w:t>
            </w:r>
            <w:r w:rsidRPr="00275B85">
              <w:rPr>
                <w:rFonts w:ascii="Consolas" w:hAnsi="Consolas" w:cs="Consolas"/>
                <w:noProof/>
                <w:sz w:val="19"/>
                <w:szCs w:val="19"/>
              </w:rPr>
              <w:t xml:space="preserve"> </w:t>
            </w:r>
            <w:r w:rsidRPr="00275B85">
              <w:rPr>
                <w:rFonts w:ascii="Consolas" w:hAnsi="Consolas" w:cs="Consolas"/>
                <w:noProof/>
                <w:color w:val="0000FF"/>
                <w:sz w:val="19"/>
                <w:szCs w:val="19"/>
              </w:rPr>
              <w:t>BY</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ProductID</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HAVING</w:t>
            </w:r>
            <w:r w:rsidRPr="00275B85">
              <w:rPr>
                <w:rFonts w:ascii="Consolas" w:hAnsi="Consolas" w:cs="Consolas"/>
                <w:noProof/>
                <w:sz w:val="19"/>
                <w:szCs w:val="19"/>
              </w:rPr>
              <w:t xml:space="preserve"> </w:t>
            </w:r>
            <w:r w:rsidRPr="00275B85">
              <w:rPr>
                <w:rFonts w:ascii="Consolas" w:hAnsi="Consolas" w:cs="Consolas"/>
                <w:noProof/>
                <w:color w:val="FF00FF"/>
                <w:sz w:val="19"/>
                <w:szCs w:val="19"/>
              </w:rPr>
              <w:t>SUM</w:t>
            </w:r>
            <w:r w:rsidRPr="00275B85">
              <w:rPr>
                <w:rFonts w:ascii="Consolas" w:hAnsi="Consolas" w:cs="Consolas"/>
                <w:noProof/>
                <w:color w:val="808080"/>
                <w:sz w:val="19"/>
                <w:szCs w:val="19"/>
              </w:rPr>
              <w:t>(</w:t>
            </w:r>
            <w:r w:rsidRPr="00275B85">
              <w:rPr>
                <w:rFonts w:ascii="Consolas" w:hAnsi="Consolas" w:cs="Consolas"/>
                <w:noProof/>
                <w:color w:val="008080"/>
                <w:sz w:val="19"/>
                <w:szCs w:val="19"/>
              </w:rPr>
              <w:t>Quantity</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808080"/>
                <w:sz w:val="19"/>
                <w:szCs w:val="19"/>
              </w:rPr>
              <w:t>&lt;</w:t>
            </w:r>
            <w:r w:rsidRPr="00275B85">
              <w:rPr>
                <w:rFonts w:ascii="Consolas" w:hAnsi="Consolas" w:cs="Consolas"/>
                <w:noProof/>
                <w:sz w:val="19"/>
                <w:szCs w:val="19"/>
              </w:rPr>
              <w:t xml:space="preserve"> 100</w:t>
            </w:r>
          </w:p>
          <w:p w:rsidR="002772FF" w:rsidRDefault="002772FF" w:rsidP="00493CD5">
            <w:pPr>
              <w:spacing w:after="0" w:line="240" w:lineRule="auto"/>
              <w:rPr>
                <w:rFonts w:ascii="Times New Roman" w:hAnsi="Times New Roman"/>
                <w:noProof/>
                <w:sz w:val="20"/>
                <w:szCs w:val="20"/>
              </w:rPr>
            </w:pPr>
          </w:p>
          <w:p w:rsidR="00275B85" w:rsidRPr="00275B85" w:rsidRDefault="00375CF3" w:rsidP="00493CD5">
            <w:pPr>
              <w:spacing w:after="0" w:line="240" w:lineRule="auto"/>
              <w:rPr>
                <w:rFonts w:ascii="Times New Roman" w:hAnsi="Times New Roman"/>
                <w:noProof/>
                <w:sz w:val="20"/>
                <w:szCs w:val="20"/>
              </w:rPr>
            </w:pPr>
            <w:r>
              <w:object w:dxaOrig="2385" w:dyaOrig="2535">
                <v:shape id="_x0000_i1046" type="#_x0000_t75" style="width:119.25pt;height:126.75pt" o:ole="">
                  <v:imagedata r:id="rId51" o:title=""/>
                </v:shape>
                <o:OLEObject Type="Embed" ProgID="PBrush" ShapeID="_x0000_i1046" DrawAspect="Content" ObjectID="_1499119370" r:id="rId52"/>
              </w:object>
            </w:r>
          </w:p>
        </w:tc>
      </w:tr>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7</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 xml:space="preserve">In this query we also want to see what shelf the product is to be delivered from. Add code to the previous query. </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008080"/>
                <w:sz w:val="19"/>
                <w:szCs w:val="19"/>
              </w:rPr>
              <w:t>Shelf</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FF00FF"/>
                <w:sz w:val="19"/>
                <w:szCs w:val="19"/>
              </w:rPr>
              <w:t>SUM</w:t>
            </w:r>
            <w:r w:rsidRPr="00275B85">
              <w:rPr>
                <w:rFonts w:ascii="Consolas" w:hAnsi="Consolas" w:cs="Consolas"/>
                <w:noProof/>
                <w:color w:val="808080"/>
                <w:sz w:val="19"/>
                <w:szCs w:val="19"/>
              </w:rPr>
              <w:t>(</w:t>
            </w:r>
            <w:r w:rsidRPr="00275B85">
              <w:rPr>
                <w:rFonts w:ascii="Consolas" w:hAnsi="Consolas" w:cs="Consolas"/>
                <w:noProof/>
                <w:color w:val="008080"/>
                <w:sz w:val="19"/>
                <w:szCs w:val="19"/>
              </w:rPr>
              <w:t>Quantity</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TheSum</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ProductInventory</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WHERE</w:t>
            </w:r>
            <w:r w:rsidRPr="00275B85">
              <w:rPr>
                <w:rFonts w:ascii="Consolas" w:hAnsi="Consolas" w:cs="Consolas"/>
                <w:noProof/>
                <w:sz w:val="19"/>
                <w:szCs w:val="19"/>
              </w:rPr>
              <w:t xml:space="preserve"> </w:t>
            </w:r>
            <w:r w:rsidRPr="00275B85">
              <w:rPr>
                <w:rFonts w:ascii="Consolas" w:hAnsi="Consolas" w:cs="Consolas"/>
                <w:noProof/>
                <w:color w:val="008080"/>
                <w:sz w:val="19"/>
                <w:szCs w:val="19"/>
              </w:rPr>
              <w:t>LocationID</w:t>
            </w:r>
            <w:r w:rsidRPr="00275B85">
              <w:rPr>
                <w:rFonts w:ascii="Consolas" w:hAnsi="Consolas" w:cs="Consolas"/>
                <w:noProof/>
                <w:sz w:val="19"/>
                <w:szCs w:val="19"/>
              </w:rPr>
              <w:t xml:space="preserve"> </w:t>
            </w:r>
            <w:r w:rsidRPr="00275B85">
              <w:rPr>
                <w:rFonts w:ascii="Consolas" w:hAnsi="Consolas" w:cs="Consolas"/>
                <w:noProof/>
                <w:color w:val="808080"/>
                <w:sz w:val="19"/>
                <w:szCs w:val="19"/>
              </w:rPr>
              <w:t>=</w:t>
            </w:r>
            <w:r w:rsidRPr="00275B85">
              <w:rPr>
                <w:rFonts w:ascii="Consolas" w:hAnsi="Consolas" w:cs="Consolas"/>
                <w:noProof/>
                <w:sz w:val="19"/>
                <w:szCs w:val="19"/>
              </w:rPr>
              <w:t xml:space="preserve"> 40</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GROUP</w:t>
            </w:r>
            <w:r w:rsidRPr="00275B85">
              <w:rPr>
                <w:rFonts w:ascii="Consolas" w:hAnsi="Consolas" w:cs="Consolas"/>
                <w:noProof/>
                <w:sz w:val="19"/>
                <w:szCs w:val="19"/>
              </w:rPr>
              <w:t xml:space="preserve"> </w:t>
            </w:r>
            <w:r w:rsidRPr="00275B85">
              <w:rPr>
                <w:rFonts w:ascii="Consolas" w:hAnsi="Consolas" w:cs="Consolas"/>
                <w:noProof/>
                <w:color w:val="0000FF"/>
                <w:sz w:val="19"/>
                <w:szCs w:val="19"/>
              </w:rPr>
              <w:t>BY</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8080"/>
                <w:sz w:val="19"/>
                <w:szCs w:val="19"/>
              </w:rPr>
              <w:t>Shelf</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HAVING</w:t>
            </w:r>
            <w:r w:rsidRPr="00275B85">
              <w:rPr>
                <w:rFonts w:ascii="Consolas" w:hAnsi="Consolas" w:cs="Consolas"/>
                <w:noProof/>
                <w:sz w:val="19"/>
                <w:szCs w:val="19"/>
              </w:rPr>
              <w:t xml:space="preserve"> </w:t>
            </w:r>
            <w:r w:rsidRPr="00275B85">
              <w:rPr>
                <w:rFonts w:ascii="Consolas" w:hAnsi="Consolas" w:cs="Consolas"/>
                <w:noProof/>
                <w:color w:val="FF00FF"/>
                <w:sz w:val="19"/>
                <w:szCs w:val="19"/>
              </w:rPr>
              <w:t>SUM</w:t>
            </w:r>
            <w:r w:rsidRPr="00275B85">
              <w:rPr>
                <w:rFonts w:ascii="Consolas" w:hAnsi="Consolas" w:cs="Consolas"/>
                <w:noProof/>
                <w:color w:val="808080"/>
                <w:sz w:val="19"/>
                <w:szCs w:val="19"/>
              </w:rPr>
              <w:t>(</w:t>
            </w:r>
            <w:r w:rsidRPr="00275B85">
              <w:rPr>
                <w:rFonts w:ascii="Consolas" w:hAnsi="Consolas" w:cs="Consolas"/>
                <w:noProof/>
                <w:color w:val="008080"/>
                <w:sz w:val="19"/>
                <w:szCs w:val="19"/>
              </w:rPr>
              <w:t>Quantity</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808080"/>
                <w:sz w:val="19"/>
                <w:szCs w:val="19"/>
              </w:rPr>
              <w:t>&lt;</w:t>
            </w:r>
            <w:r w:rsidRPr="00275B85">
              <w:rPr>
                <w:rFonts w:ascii="Consolas" w:hAnsi="Consolas" w:cs="Consolas"/>
                <w:noProof/>
                <w:sz w:val="19"/>
                <w:szCs w:val="19"/>
              </w:rPr>
              <w:t xml:space="preserve"> 100</w:t>
            </w:r>
          </w:p>
          <w:p w:rsidR="002772FF" w:rsidRPr="00275B85" w:rsidRDefault="002772FF" w:rsidP="00493CD5">
            <w:pPr>
              <w:spacing w:after="0" w:line="240" w:lineRule="auto"/>
              <w:rPr>
                <w:rFonts w:ascii="Times New Roman" w:hAnsi="Times New Roman"/>
                <w:noProof/>
                <w:sz w:val="20"/>
                <w:szCs w:val="20"/>
              </w:rPr>
            </w:pPr>
          </w:p>
          <w:p w:rsidR="002772FF" w:rsidRPr="00275B85" w:rsidRDefault="00375CF3" w:rsidP="00493CD5">
            <w:pPr>
              <w:spacing w:after="0" w:line="240" w:lineRule="auto"/>
              <w:rPr>
                <w:rFonts w:ascii="Times New Roman" w:hAnsi="Times New Roman"/>
                <w:noProof/>
                <w:sz w:val="20"/>
                <w:szCs w:val="20"/>
              </w:rPr>
            </w:pPr>
            <w:r>
              <w:object w:dxaOrig="3000" w:dyaOrig="2550">
                <v:shape id="_x0000_i1047" type="#_x0000_t75" style="width:150pt;height:127.5pt" o:ole="">
                  <v:imagedata r:id="rId53" o:title=""/>
                </v:shape>
                <o:OLEObject Type="Embed" ProgID="PBrush" ShapeID="_x0000_i1047" DrawAspect="Content" ObjectID="_1499119371" r:id="rId54"/>
              </w:object>
            </w:r>
          </w:p>
        </w:tc>
      </w:tr>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8</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We would like to see the average quantity for products where column LocationID has the value of 10. The table Production.ProductInventory has the answer.</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FF00FF"/>
                <w:sz w:val="19"/>
                <w:szCs w:val="19"/>
              </w:rPr>
              <w:t>AVG</w:t>
            </w:r>
            <w:r w:rsidRPr="00275B85">
              <w:rPr>
                <w:rFonts w:ascii="Consolas" w:hAnsi="Consolas" w:cs="Consolas"/>
                <w:noProof/>
                <w:color w:val="808080"/>
                <w:sz w:val="19"/>
                <w:szCs w:val="19"/>
              </w:rPr>
              <w:t>(</w:t>
            </w:r>
            <w:r w:rsidRPr="00275B85">
              <w:rPr>
                <w:rFonts w:ascii="Consolas" w:hAnsi="Consolas" w:cs="Consolas"/>
                <w:noProof/>
                <w:color w:val="008080"/>
                <w:sz w:val="19"/>
                <w:szCs w:val="19"/>
              </w:rPr>
              <w:t>Quantity</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TheAvg</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ProductInventory</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Where</w:t>
            </w:r>
            <w:r w:rsidRPr="00275B85">
              <w:rPr>
                <w:rFonts w:ascii="Consolas" w:hAnsi="Consolas" w:cs="Consolas"/>
                <w:noProof/>
                <w:sz w:val="19"/>
                <w:szCs w:val="19"/>
              </w:rPr>
              <w:t xml:space="preserve"> </w:t>
            </w:r>
            <w:r w:rsidRPr="00275B85">
              <w:rPr>
                <w:rFonts w:ascii="Consolas" w:hAnsi="Consolas" w:cs="Consolas"/>
                <w:noProof/>
                <w:color w:val="008080"/>
                <w:sz w:val="19"/>
                <w:szCs w:val="19"/>
              </w:rPr>
              <w:t>LocationID</w:t>
            </w:r>
            <w:r w:rsidRPr="00275B85">
              <w:rPr>
                <w:rFonts w:ascii="Consolas" w:hAnsi="Consolas" w:cs="Consolas"/>
                <w:noProof/>
                <w:sz w:val="19"/>
                <w:szCs w:val="19"/>
              </w:rPr>
              <w:t xml:space="preserve"> </w:t>
            </w:r>
            <w:r w:rsidRPr="00275B85">
              <w:rPr>
                <w:rFonts w:ascii="Consolas" w:hAnsi="Consolas" w:cs="Consolas"/>
                <w:noProof/>
                <w:color w:val="808080"/>
                <w:sz w:val="19"/>
                <w:szCs w:val="19"/>
              </w:rPr>
              <w:t>=</w:t>
            </w:r>
            <w:r w:rsidRPr="00275B85">
              <w:rPr>
                <w:rFonts w:ascii="Consolas" w:hAnsi="Consolas" w:cs="Consolas"/>
                <w:noProof/>
                <w:sz w:val="19"/>
                <w:szCs w:val="19"/>
              </w:rPr>
              <w:t xml:space="preserve"> 10</w:t>
            </w:r>
          </w:p>
          <w:p w:rsidR="002772FF" w:rsidRPr="00275B85" w:rsidRDefault="002772FF" w:rsidP="00493CD5">
            <w:pPr>
              <w:spacing w:after="0" w:line="240" w:lineRule="auto"/>
              <w:rPr>
                <w:rFonts w:ascii="Times New Roman" w:hAnsi="Times New Roman"/>
                <w:noProof/>
                <w:sz w:val="20"/>
                <w:szCs w:val="20"/>
              </w:rPr>
            </w:pPr>
          </w:p>
          <w:p w:rsidR="002772FF" w:rsidRPr="00275B85" w:rsidRDefault="00375CF3" w:rsidP="000A7C44">
            <w:pPr>
              <w:spacing w:after="0" w:line="240" w:lineRule="auto"/>
              <w:rPr>
                <w:rFonts w:ascii="Times New Roman" w:hAnsi="Times New Roman"/>
                <w:noProof/>
                <w:sz w:val="20"/>
                <w:szCs w:val="20"/>
              </w:rPr>
            </w:pPr>
            <w:r>
              <w:object w:dxaOrig="1485" w:dyaOrig="795">
                <v:shape id="_x0000_i1048" type="#_x0000_t75" style="width:74.25pt;height:39.75pt" o:ole="">
                  <v:imagedata r:id="rId55" o:title=""/>
                </v:shape>
                <o:OLEObject Type="Embed" ProgID="PBrush" ShapeID="_x0000_i1048" DrawAspect="Content" ObjectID="_1499119372" r:id="rId56"/>
              </w:object>
            </w:r>
          </w:p>
        </w:tc>
      </w:tr>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9</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To continue to write on the previous query, we would like to see the result by shelf excluding rows that has the value of N/A in the column Shelf. We also want to see a total average based on shelf only and also for all products (“grand total”).</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8080"/>
                <w:sz w:val="19"/>
                <w:szCs w:val="19"/>
              </w:rPr>
              <w:t>Shelf</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FF00FF"/>
                <w:sz w:val="19"/>
                <w:szCs w:val="19"/>
              </w:rPr>
              <w:t>AVG</w:t>
            </w:r>
            <w:r w:rsidRPr="00275B85">
              <w:rPr>
                <w:rFonts w:ascii="Consolas" w:hAnsi="Consolas" w:cs="Consolas"/>
                <w:noProof/>
                <w:color w:val="808080"/>
                <w:sz w:val="19"/>
                <w:szCs w:val="19"/>
              </w:rPr>
              <w:t>(</w:t>
            </w:r>
            <w:r w:rsidRPr="00275B85">
              <w:rPr>
                <w:rFonts w:ascii="Consolas" w:hAnsi="Consolas" w:cs="Consolas"/>
                <w:noProof/>
                <w:color w:val="008080"/>
                <w:sz w:val="19"/>
                <w:szCs w:val="19"/>
              </w:rPr>
              <w:t>Quantity</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TheAvg</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ProductInventory</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WHERE</w:t>
            </w:r>
            <w:r w:rsidRPr="00275B85">
              <w:rPr>
                <w:rFonts w:ascii="Consolas" w:hAnsi="Consolas" w:cs="Consolas"/>
                <w:noProof/>
                <w:sz w:val="19"/>
                <w:szCs w:val="19"/>
              </w:rPr>
              <w:t xml:space="preserve"> </w:t>
            </w:r>
            <w:r w:rsidRPr="00275B85">
              <w:rPr>
                <w:rFonts w:ascii="Consolas" w:hAnsi="Consolas" w:cs="Consolas"/>
                <w:noProof/>
                <w:color w:val="008080"/>
                <w:sz w:val="19"/>
                <w:szCs w:val="19"/>
              </w:rPr>
              <w:t>LocationID</w:t>
            </w:r>
            <w:r w:rsidRPr="00275B85">
              <w:rPr>
                <w:rFonts w:ascii="Consolas" w:hAnsi="Consolas" w:cs="Consolas"/>
                <w:noProof/>
                <w:sz w:val="19"/>
                <w:szCs w:val="19"/>
              </w:rPr>
              <w:t xml:space="preserve"> </w:t>
            </w:r>
            <w:r w:rsidRPr="00275B85">
              <w:rPr>
                <w:rFonts w:ascii="Consolas" w:hAnsi="Consolas" w:cs="Consolas"/>
                <w:noProof/>
                <w:color w:val="808080"/>
                <w:sz w:val="19"/>
                <w:szCs w:val="19"/>
              </w:rPr>
              <w:t>=</w:t>
            </w:r>
            <w:r w:rsidRPr="00275B85">
              <w:rPr>
                <w:rFonts w:ascii="Consolas" w:hAnsi="Consolas" w:cs="Consolas"/>
                <w:noProof/>
                <w:sz w:val="19"/>
                <w:szCs w:val="19"/>
              </w:rPr>
              <w:t xml:space="preserve"> 10 </w:t>
            </w:r>
            <w:r w:rsidRPr="00275B85">
              <w:rPr>
                <w:rFonts w:ascii="Consolas" w:hAnsi="Consolas" w:cs="Consolas"/>
                <w:noProof/>
                <w:color w:val="808080"/>
                <w:sz w:val="19"/>
                <w:szCs w:val="19"/>
              </w:rPr>
              <w:t>AND</w:t>
            </w:r>
            <w:r w:rsidRPr="00275B85">
              <w:rPr>
                <w:rFonts w:ascii="Consolas" w:hAnsi="Consolas" w:cs="Consolas"/>
                <w:noProof/>
                <w:sz w:val="19"/>
                <w:szCs w:val="19"/>
              </w:rPr>
              <w:t xml:space="preserve"> </w:t>
            </w:r>
            <w:r w:rsidRPr="00275B85">
              <w:rPr>
                <w:rFonts w:ascii="Consolas" w:hAnsi="Consolas" w:cs="Consolas"/>
                <w:noProof/>
                <w:color w:val="008080"/>
                <w:sz w:val="19"/>
                <w:szCs w:val="19"/>
              </w:rPr>
              <w:t>Shelf</w:t>
            </w:r>
            <w:r w:rsidRPr="00275B85">
              <w:rPr>
                <w:rFonts w:ascii="Consolas" w:hAnsi="Consolas" w:cs="Consolas"/>
                <w:noProof/>
                <w:sz w:val="19"/>
                <w:szCs w:val="19"/>
              </w:rPr>
              <w:t xml:space="preserve"> </w:t>
            </w:r>
            <w:r w:rsidRPr="00275B85">
              <w:rPr>
                <w:rFonts w:ascii="Consolas" w:hAnsi="Consolas" w:cs="Consolas"/>
                <w:noProof/>
                <w:color w:val="808080"/>
                <w:sz w:val="19"/>
                <w:szCs w:val="19"/>
              </w:rPr>
              <w:t>&lt;&gt;</w:t>
            </w:r>
            <w:r w:rsidRPr="00275B85">
              <w:rPr>
                <w:rFonts w:ascii="Consolas" w:hAnsi="Consolas" w:cs="Consolas"/>
                <w:noProof/>
                <w:sz w:val="19"/>
                <w:szCs w:val="19"/>
              </w:rPr>
              <w:t xml:space="preserve"> </w:t>
            </w:r>
            <w:r w:rsidRPr="00275B85">
              <w:rPr>
                <w:rFonts w:ascii="Consolas" w:hAnsi="Consolas" w:cs="Consolas"/>
                <w:noProof/>
                <w:color w:val="FF0000"/>
                <w:sz w:val="19"/>
                <w:szCs w:val="19"/>
              </w:rPr>
              <w:t>'N/A'</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GROUP</w:t>
            </w:r>
            <w:r w:rsidRPr="00275B85">
              <w:rPr>
                <w:rFonts w:ascii="Consolas" w:hAnsi="Consolas" w:cs="Consolas"/>
                <w:noProof/>
                <w:sz w:val="19"/>
                <w:szCs w:val="19"/>
              </w:rPr>
              <w:t xml:space="preserve"> </w:t>
            </w:r>
            <w:r w:rsidRPr="00275B85">
              <w:rPr>
                <w:rFonts w:ascii="Consolas" w:hAnsi="Consolas" w:cs="Consolas"/>
                <w:noProof/>
                <w:color w:val="0000FF"/>
                <w:sz w:val="19"/>
                <w:szCs w:val="19"/>
              </w:rPr>
              <w:t>BY</w:t>
            </w:r>
            <w:r w:rsidRPr="00275B85">
              <w:rPr>
                <w:rFonts w:ascii="Consolas" w:hAnsi="Consolas" w:cs="Consolas"/>
                <w:noProof/>
                <w:sz w:val="19"/>
                <w:szCs w:val="19"/>
              </w:rPr>
              <w:t xml:space="preserve"> </w:t>
            </w:r>
            <w:r w:rsidRPr="00275B85">
              <w:rPr>
                <w:rFonts w:ascii="Consolas" w:hAnsi="Consolas" w:cs="Consolas"/>
                <w:noProof/>
                <w:color w:val="0000FF"/>
                <w:sz w:val="19"/>
                <w:szCs w:val="19"/>
              </w:rPr>
              <w:t xml:space="preserve">ROLLUP </w:t>
            </w:r>
            <w:r w:rsidRPr="00275B85">
              <w:rPr>
                <w:rFonts w:ascii="Consolas" w:hAnsi="Consolas" w:cs="Consolas"/>
                <w:noProof/>
                <w:color w:val="808080"/>
                <w:sz w:val="19"/>
                <w:szCs w:val="19"/>
              </w:rPr>
              <w:t>(</w:t>
            </w:r>
            <w:r w:rsidRPr="00275B85">
              <w:rPr>
                <w:rFonts w:ascii="Consolas" w:hAnsi="Consolas" w:cs="Consolas"/>
                <w:noProof/>
                <w:color w:val="008080"/>
                <w:sz w:val="19"/>
                <w:szCs w:val="19"/>
              </w:rPr>
              <w:t>Shelf</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p>
          <w:p w:rsidR="000A7C44" w:rsidRPr="00275B85" w:rsidRDefault="000A7C44" w:rsidP="000A7C44">
            <w:pPr>
              <w:autoSpaceDE w:val="0"/>
              <w:autoSpaceDN w:val="0"/>
              <w:adjustRightInd w:val="0"/>
              <w:spacing w:after="0" w:line="240" w:lineRule="auto"/>
              <w:rPr>
                <w:rFonts w:ascii="Consolas" w:hAnsi="Consolas" w:cs="Consolas"/>
                <w:noProof/>
                <w:color w:val="008080"/>
                <w:sz w:val="19"/>
                <w:szCs w:val="19"/>
              </w:rPr>
            </w:pPr>
            <w:r w:rsidRPr="00275B85">
              <w:rPr>
                <w:rFonts w:ascii="Consolas" w:hAnsi="Consolas" w:cs="Consolas"/>
                <w:noProof/>
                <w:color w:val="0000FF"/>
                <w:sz w:val="19"/>
                <w:szCs w:val="19"/>
              </w:rPr>
              <w:t>ORDER</w:t>
            </w:r>
            <w:r w:rsidRPr="00275B85">
              <w:rPr>
                <w:rFonts w:ascii="Consolas" w:hAnsi="Consolas" w:cs="Consolas"/>
                <w:noProof/>
                <w:sz w:val="19"/>
                <w:szCs w:val="19"/>
              </w:rPr>
              <w:t xml:space="preserve"> </w:t>
            </w:r>
            <w:r w:rsidRPr="00275B85">
              <w:rPr>
                <w:rFonts w:ascii="Consolas" w:hAnsi="Consolas" w:cs="Consolas"/>
                <w:noProof/>
                <w:color w:val="0000FF"/>
                <w:sz w:val="19"/>
                <w:szCs w:val="19"/>
              </w:rPr>
              <w:t>BY</w:t>
            </w:r>
            <w:r w:rsidRPr="00275B85">
              <w:rPr>
                <w:rFonts w:ascii="Consolas" w:hAnsi="Consolas" w:cs="Consolas"/>
                <w:noProof/>
                <w:sz w:val="19"/>
                <w:szCs w:val="19"/>
              </w:rPr>
              <w:t xml:space="preserve"> </w:t>
            </w:r>
            <w:r w:rsidRPr="00275B85">
              <w:rPr>
                <w:rFonts w:ascii="Consolas" w:hAnsi="Consolas" w:cs="Consolas"/>
                <w:noProof/>
                <w:color w:val="008080"/>
                <w:sz w:val="19"/>
                <w:szCs w:val="19"/>
              </w:rPr>
              <w:t>Shelf</w:t>
            </w:r>
          </w:p>
          <w:p w:rsidR="002772FF" w:rsidRDefault="002772FF" w:rsidP="00493CD5">
            <w:pPr>
              <w:autoSpaceDE w:val="0"/>
              <w:autoSpaceDN w:val="0"/>
              <w:adjustRightInd w:val="0"/>
              <w:spacing w:after="0" w:line="240" w:lineRule="auto"/>
              <w:rPr>
                <w:rFonts w:ascii="Times New Roman" w:hAnsi="Times New Roman"/>
                <w:noProof/>
                <w:sz w:val="20"/>
                <w:szCs w:val="20"/>
              </w:rPr>
            </w:pPr>
          </w:p>
          <w:p w:rsidR="00275B85" w:rsidRPr="00275B85" w:rsidRDefault="00375CF3" w:rsidP="00493CD5">
            <w:pPr>
              <w:autoSpaceDE w:val="0"/>
              <w:autoSpaceDN w:val="0"/>
              <w:adjustRightInd w:val="0"/>
              <w:spacing w:after="0" w:line="240" w:lineRule="auto"/>
              <w:rPr>
                <w:rFonts w:ascii="Times New Roman" w:hAnsi="Times New Roman"/>
                <w:noProof/>
                <w:sz w:val="20"/>
                <w:szCs w:val="20"/>
              </w:rPr>
            </w:pPr>
            <w:r>
              <w:object w:dxaOrig="2925" w:dyaOrig="3180">
                <v:shape id="_x0000_i1049" type="#_x0000_t75" style="width:146.25pt;height:159pt" o:ole="">
                  <v:imagedata r:id="rId57" o:title=""/>
                </v:shape>
                <o:OLEObject Type="Embed" ProgID="PBrush" ShapeID="_x0000_i1049" DrawAspect="Content" ObjectID="_1499119373" r:id="rId58"/>
              </w:object>
            </w:r>
          </w:p>
        </w:tc>
      </w:tr>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10</w:t>
            </w:r>
          </w:p>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We want to know number of members (rows) and average list price in the Production.Product table. This should be grouped independently over the Color and the Class column. We are not interested in any rows where Color nor Class are null (WHERE Class IS NOT NULL AND Color IS NOT NULL).</w:t>
            </w: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Hint: think GROUPING SETS.</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008080"/>
                <w:sz w:val="19"/>
                <w:szCs w:val="19"/>
              </w:rPr>
              <w:t>Color</w:t>
            </w:r>
            <w:r w:rsidRPr="00275B85">
              <w:rPr>
                <w:rFonts w:ascii="Consolas" w:hAnsi="Consolas" w:cs="Consolas"/>
                <w:noProof/>
                <w:sz w:val="19"/>
                <w:szCs w:val="19"/>
              </w:rPr>
              <w:t xml:space="preserve"> </w:t>
            </w:r>
            <w:r w:rsidRPr="00275B85">
              <w:rPr>
                <w:rFonts w:ascii="Consolas" w:hAnsi="Consolas" w:cs="Consolas"/>
                <w:noProof/>
                <w:color w:val="808080"/>
                <w:sz w:val="19"/>
                <w:szCs w:val="19"/>
              </w:rPr>
              <w:t>,</w:t>
            </w:r>
            <w:r w:rsidRPr="00275B85">
              <w:rPr>
                <w:rFonts w:ascii="Consolas" w:hAnsi="Consolas" w:cs="Consolas"/>
                <w:noProof/>
                <w:color w:val="008080"/>
                <w:sz w:val="19"/>
                <w:szCs w:val="19"/>
              </w:rPr>
              <w:t>Class</w:t>
            </w:r>
            <w:r w:rsidRPr="00275B85">
              <w:rPr>
                <w:rFonts w:ascii="Consolas" w:hAnsi="Consolas" w:cs="Consolas"/>
                <w:noProof/>
                <w:sz w:val="19"/>
                <w:szCs w:val="19"/>
              </w:rPr>
              <w:t xml:space="preserve"> </w:t>
            </w:r>
            <w:r w:rsidRPr="00275B85">
              <w:rPr>
                <w:rFonts w:ascii="Consolas" w:hAnsi="Consolas" w:cs="Consolas"/>
                <w:noProof/>
                <w:color w:val="808080"/>
                <w:sz w:val="19"/>
                <w:szCs w:val="19"/>
              </w:rPr>
              <w:t>,</w:t>
            </w:r>
            <w:r w:rsidRPr="00275B85">
              <w:rPr>
                <w:rFonts w:ascii="Consolas" w:hAnsi="Consolas" w:cs="Consolas"/>
                <w:noProof/>
                <w:color w:val="FF00FF"/>
                <w:sz w:val="19"/>
                <w:szCs w:val="19"/>
              </w:rPr>
              <w:t>COUNT</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TheCount</w:t>
            </w:r>
            <w:r w:rsidRPr="00275B85">
              <w:rPr>
                <w:rFonts w:ascii="Consolas" w:hAnsi="Consolas" w:cs="Consolas"/>
                <w:noProof/>
                <w:sz w:val="19"/>
                <w:szCs w:val="19"/>
              </w:rPr>
              <w:t xml:space="preserve"> </w:t>
            </w:r>
            <w:r w:rsidRPr="00275B85">
              <w:rPr>
                <w:rFonts w:ascii="Consolas" w:hAnsi="Consolas" w:cs="Consolas"/>
                <w:noProof/>
                <w:color w:val="808080"/>
                <w:sz w:val="19"/>
                <w:szCs w:val="19"/>
              </w:rPr>
              <w:t>,</w:t>
            </w:r>
            <w:r w:rsidRPr="00275B85">
              <w:rPr>
                <w:rFonts w:ascii="Consolas" w:hAnsi="Consolas" w:cs="Consolas"/>
                <w:noProof/>
                <w:color w:val="FF00FF"/>
                <w:sz w:val="19"/>
                <w:szCs w:val="19"/>
              </w:rPr>
              <w:t>AVG</w:t>
            </w:r>
            <w:r w:rsidRPr="00275B85">
              <w:rPr>
                <w:rFonts w:ascii="Consolas" w:hAnsi="Consolas" w:cs="Consolas"/>
                <w:noProof/>
                <w:color w:val="808080"/>
                <w:sz w:val="19"/>
                <w:szCs w:val="19"/>
              </w:rPr>
              <w:t>(</w:t>
            </w:r>
            <w:r w:rsidRPr="00275B85">
              <w:rPr>
                <w:rFonts w:ascii="Consolas" w:hAnsi="Consolas" w:cs="Consolas"/>
                <w:noProof/>
                <w:color w:val="008080"/>
                <w:sz w:val="19"/>
                <w:szCs w:val="19"/>
              </w:rPr>
              <w:t>ListPrice</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AvgPrice</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WHERE</w:t>
            </w:r>
            <w:r w:rsidRPr="00275B85">
              <w:rPr>
                <w:rFonts w:ascii="Consolas" w:hAnsi="Consolas" w:cs="Consolas"/>
                <w:noProof/>
                <w:sz w:val="19"/>
                <w:szCs w:val="19"/>
              </w:rPr>
              <w:t xml:space="preserve"> </w:t>
            </w:r>
            <w:r w:rsidRPr="00275B85">
              <w:rPr>
                <w:rFonts w:ascii="Consolas" w:hAnsi="Consolas" w:cs="Consolas"/>
                <w:noProof/>
                <w:color w:val="008080"/>
                <w:sz w:val="19"/>
                <w:szCs w:val="19"/>
              </w:rPr>
              <w:t>Class</w:t>
            </w:r>
            <w:r w:rsidRPr="00275B85">
              <w:rPr>
                <w:rFonts w:ascii="Consolas" w:hAnsi="Consolas" w:cs="Consolas"/>
                <w:noProof/>
                <w:sz w:val="19"/>
                <w:szCs w:val="19"/>
              </w:rPr>
              <w:t xml:space="preserve"> </w:t>
            </w:r>
            <w:r w:rsidRPr="00275B85">
              <w:rPr>
                <w:rFonts w:ascii="Consolas" w:hAnsi="Consolas" w:cs="Consolas"/>
                <w:noProof/>
                <w:color w:val="808080"/>
                <w:sz w:val="19"/>
                <w:szCs w:val="19"/>
              </w:rPr>
              <w:t>IS</w:t>
            </w:r>
            <w:r w:rsidRPr="00275B85">
              <w:rPr>
                <w:rFonts w:ascii="Consolas" w:hAnsi="Consolas" w:cs="Consolas"/>
                <w:noProof/>
                <w:sz w:val="19"/>
                <w:szCs w:val="19"/>
              </w:rPr>
              <w:t xml:space="preserve"> </w:t>
            </w:r>
            <w:r w:rsidRPr="00275B85">
              <w:rPr>
                <w:rFonts w:ascii="Consolas" w:hAnsi="Consolas" w:cs="Consolas"/>
                <w:noProof/>
                <w:color w:val="808080"/>
                <w:sz w:val="19"/>
                <w:szCs w:val="19"/>
              </w:rPr>
              <w:t>NOT</w:t>
            </w:r>
            <w:r w:rsidRPr="00275B85">
              <w:rPr>
                <w:rFonts w:ascii="Consolas" w:hAnsi="Consolas" w:cs="Consolas"/>
                <w:noProof/>
                <w:sz w:val="19"/>
                <w:szCs w:val="19"/>
              </w:rPr>
              <w:t xml:space="preserve"> </w:t>
            </w:r>
            <w:r w:rsidRPr="00275B85">
              <w:rPr>
                <w:rFonts w:ascii="Consolas" w:hAnsi="Consolas" w:cs="Consolas"/>
                <w:noProof/>
                <w:color w:val="808080"/>
                <w:sz w:val="19"/>
                <w:szCs w:val="19"/>
              </w:rPr>
              <w:t>NULL</w:t>
            </w:r>
            <w:r w:rsidRPr="00275B85">
              <w:rPr>
                <w:rFonts w:ascii="Consolas" w:hAnsi="Consolas" w:cs="Consolas"/>
                <w:noProof/>
                <w:sz w:val="19"/>
                <w:szCs w:val="19"/>
              </w:rPr>
              <w:t xml:space="preserve"> </w:t>
            </w:r>
            <w:r w:rsidRPr="00275B85">
              <w:rPr>
                <w:rFonts w:ascii="Consolas" w:hAnsi="Consolas" w:cs="Consolas"/>
                <w:noProof/>
                <w:color w:val="808080"/>
                <w:sz w:val="19"/>
                <w:szCs w:val="19"/>
              </w:rPr>
              <w:t>AND</w:t>
            </w:r>
            <w:r w:rsidRPr="00275B85">
              <w:rPr>
                <w:rFonts w:ascii="Consolas" w:hAnsi="Consolas" w:cs="Consolas"/>
                <w:noProof/>
                <w:sz w:val="19"/>
                <w:szCs w:val="19"/>
              </w:rPr>
              <w:t xml:space="preserve"> </w:t>
            </w:r>
            <w:r w:rsidRPr="00275B85">
              <w:rPr>
                <w:rFonts w:ascii="Consolas" w:hAnsi="Consolas" w:cs="Consolas"/>
                <w:noProof/>
                <w:color w:val="008080"/>
                <w:sz w:val="19"/>
                <w:szCs w:val="19"/>
              </w:rPr>
              <w:t>Color</w:t>
            </w:r>
            <w:r w:rsidRPr="00275B85">
              <w:rPr>
                <w:rFonts w:ascii="Consolas" w:hAnsi="Consolas" w:cs="Consolas"/>
                <w:noProof/>
                <w:sz w:val="19"/>
                <w:szCs w:val="19"/>
              </w:rPr>
              <w:t xml:space="preserve"> </w:t>
            </w:r>
            <w:r w:rsidRPr="00275B85">
              <w:rPr>
                <w:rFonts w:ascii="Consolas" w:hAnsi="Consolas" w:cs="Consolas"/>
                <w:noProof/>
                <w:color w:val="808080"/>
                <w:sz w:val="19"/>
                <w:szCs w:val="19"/>
              </w:rPr>
              <w:t>IS</w:t>
            </w:r>
            <w:r w:rsidRPr="00275B85">
              <w:rPr>
                <w:rFonts w:ascii="Consolas" w:hAnsi="Consolas" w:cs="Consolas"/>
                <w:noProof/>
                <w:sz w:val="19"/>
                <w:szCs w:val="19"/>
              </w:rPr>
              <w:t xml:space="preserve"> </w:t>
            </w:r>
            <w:r w:rsidRPr="00275B85">
              <w:rPr>
                <w:rFonts w:ascii="Consolas" w:hAnsi="Consolas" w:cs="Consolas"/>
                <w:noProof/>
                <w:color w:val="808080"/>
                <w:sz w:val="19"/>
                <w:szCs w:val="19"/>
              </w:rPr>
              <w:t>NOT</w:t>
            </w:r>
            <w:r w:rsidRPr="00275B85">
              <w:rPr>
                <w:rFonts w:ascii="Consolas" w:hAnsi="Consolas" w:cs="Consolas"/>
                <w:noProof/>
                <w:sz w:val="19"/>
                <w:szCs w:val="19"/>
              </w:rPr>
              <w:t xml:space="preserve"> </w:t>
            </w:r>
            <w:r w:rsidRPr="00275B85">
              <w:rPr>
                <w:rFonts w:ascii="Consolas" w:hAnsi="Consolas" w:cs="Consolas"/>
                <w:noProof/>
                <w:color w:val="808080"/>
                <w:sz w:val="19"/>
                <w:szCs w:val="19"/>
              </w:rPr>
              <w:t>NULL</w:t>
            </w:r>
          </w:p>
          <w:p w:rsidR="000A7C44" w:rsidRPr="00275B85" w:rsidRDefault="000A7C44" w:rsidP="000A7C44">
            <w:pPr>
              <w:autoSpaceDE w:val="0"/>
              <w:autoSpaceDN w:val="0"/>
              <w:adjustRightInd w:val="0"/>
              <w:spacing w:after="0" w:line="240" w:lineRule="auto"/>
              <w:rPr>
                <w:rFonts w:ascii="Consolas" w:hAnsi="Consolas" w:cs="Consolas"/>
                <w:noProof/>
                <w:color w:val="808080"/>
                <w:sz w:val="19"/>
                <w:szCs w:val="19"/>
              </w:rPr>
            </w:pPr>
            <w:r w:rsidRPr="00275B85">
              <w:rPr>
                <w:rFonts w:ascii="Consolas" w:hAnsi="Consolas" w:cs="Consolas"/>
                <w:noProof/>
                <w:color w:val="0000FF"/>
                <w:sz w:val="19"/>
                <w:szCs w:val="19"/>
              </w:rPr>
              <w:t>GROUP</w:t>
            </w:r>
            <w:r w:rsidRPr="00275B85">
              <w:rPr>
                <w:rFonts w:ascii="Consolas" w:hAnsi="Consolas" w:cs="Consolas"/>
                <w:noProof/>
                <w:sz w:val="19"/>
                <w:szCs w:val="19"/>
              </w:rPr>
              <w:t xml:space="preserve"> </w:t>
            </w:r>
            <w:r w:rsidRPr="00275B85">
              <w:rPr>
                <w:rFonts w:ascii="Consolas" w:hAnsi="Consolas" w:cs="Consolas"/>
                <w:noProof/>
                <w:color w:val="0000FF"/>
                <w:sz w:val="19"/>
                <w:szCs w:val="19"/>
              </w:rPr>
              <w:t>BY</w:t>
            </w:r>
            <w:r w:rsidRPr="00275B85">
              <w:rPr>
                <w:rFonts w:ascii="Consolas" w:hAnsi="Consolas" w:cs="Consolas"/>
                <w:noProof/>
                <w:sz w:val="19"/>
                <w:szCs w:val="19"/>
              </w:rPr>
              <w:t xml:space="preserve"> </w:t>
            </w:r>
            <w:r w:rsidRPr="00275B85">
              <w:rPr>
                <w:rFonts w:ascii="Consolas" w:hAnsi="Consolas" w:cs="Consolas"/>
                <w:noProof/>
                <w:color w:val="FF00FF"/>
                <w:sz w:val="19"/>
                <w:szCs w:val="19"/>
              </w:rPr>
              <w:t>GROUPING</w:t>
            </w:r>
            <w:r w:rsidRPr="00275B85">
              <w:rPr>
                <w:rFonts w:ascii="Consolas" w:hAnsi="Consolas" w:cs="Consolas"/>
                <w:noProof/>
                <w:sz w:val="19"/>
                <w:szCs w:val="19"/>
              </w:rPr>
              <w:t xml:space="preserve"> </w:t>
            </w:r>
            <w:r w:rsidRPr="00275B85">
              <w:rPr>
                <w:rFonts w:ascii="Consolas" w:hAnsi="Consolas" w:cs="Consolas"/>
                <w:noProof/>
                <w:color w:val="0000FF"/>
                <w:sz w:val="19"/>
                <w:szCs w:val="19"/>
              </w:rPr>
              <w:t xml:space="preserve">SETS </w:t>
            </w:r>
            <w:r w:rsidRPr="00275B85">
              <w:rPr>
                <w:rFonts w:ascii="Consolas" w:hAnsi="Consolas" w:cs="Consolas"/>
                <w:noProof/>
                <w:color w:val="808080"/>
                <w:sz w:val="19"/>
                <w:szCs w:val="19"/>
              </w:rPr>
              <w:t>(</w:t>
            </w:r>
            <w:r w:rsidRPr="00275B85">
              <w:rPr>
                <w:rFonts w:ascii="Consolas" w:hAnsi="Consolas" w:cs="Consolas"/>
                <w:noProof/>
                <w:color w:val="008080"/>
                <w:sz w:val="19"/>
                <w:szCs w:val="19"/>
              </w:rPr>
              <w:t>Color</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8080"/>
                <w:sz w:val="19"/>
                <w:szCs w:val="19"/>
              </w:rPr>
              <w:t>Class</w:t>
            </w:r>
            <w:r w:rsidRPr="00275B85">
              <w:rPr>
                <w:rFonts w:ascii="Consolas" w:hAnsi="Consolas" w:cs="Consolas"/>
                <w:noProof/>
                <w:color w:val="808080"/>
                <w:sz w:val="19"/>
                <w:szCs w:val="19"/>
              </w:rPr>
              <w:t>)</w:t>
            </w:r>
          </w:p>
          <w:p w:rsidR="002772FF" w:rsidRDefault="002772FF" w:rsidP="00493CD5">
            <w:pPr>
              <w:spacing w:after="0" w:line="240" w:lineRule="auto"/>
              <w:rPr>
                <w:rFonts w:ascii="Times New Roman" w:hAnsi="Times New Roman"/>
                <w:noProof/>
                <w:sz w:val="20"/>
                <w:szCs w:val="20"/>
              </w:rPr>
            </w:pPr>
          </w:p>
          <w:p w:rsidR="00275B85" w:rsidRPr="00275B85" w:rsidRDefault="00375CF3" w:rsidP="00493CD5">
            <w:pPr>
              <w:spacing w:after="0" w:line="240" w:lineRule="auto"/>
              <w:rPr>
                <w:rFonts w:ascii="Times New Roman" w:hAnsi="Times New Roman"/>
                <w:noProof/>
                <w:sz w:val="20"/>
                <w:szCs w:val="20"/>
              </w:rPr>
            </w:pPr>
            <w:r>
              <w:object w:dxaOrig="4230" w:dyaOrig="3090">
                <v:shape id="_x0000_i1050" type="#_x0000_t75" style="width:211.5pt;height:154.5pt" o:ole="">
                  <v:imagedata r:id="rId59" o:title=""/>
                </v:shape>
                <o:OLEObject Type="Embed" ProgID="PBrush" ShapeID="_x0000_i1050" DrawAspect="Content" ObjectID="_1499119374" r:id="rId60"/>
              </w:object>
            </w:r>
          </w:p>
        </w:tc>
      </w:tr>
      <w:tr w:rsidR="002772FF" w:rsidRPr="00275B85" w:rsidTr="000A7C44">
        <w:tc>
          <w:tcPr>
            <w:tcW w:w="1008" w:type="dxa"/>
          </w:tcPr>
          <w:p w:rsidR="002772FF" w:rsidRPr="00275B85" w:rsidRDefault="002772FF" w:rsidP="00493CD5">
            <w:pPr>
              <w:spacing w:after="0" w:line="240" w:lineRule="auto"/>
              <w:rPr>
                <w:rFonts w:ascii="Times New Roman" w:hAnsi="Times New Roman"/>
                <w:b/>
                <w:noProof/>
                <w:sz w:val="20"/>
                <w:szCs w:val="20"/>
              </w:rPr>
            </w:pPr>
          </w:p>
        </w:tc>
        <w:tc>
          <w:tcPr>
            <w:tcW w:w="8204" w:type="dxa"/>
          </w:tcPr>
          <w:p w:rsidR="002772FF" w:rsidRPr="00275B85" w:rsidRDefault="002772FF" w:rsidP="00493CD5">
            <w:pPr>
              <w:spacing w:after="0" w:line="240" w:lineRule="auto"/>
              <w:rPr>
                <w:rFonts w:ascii="Times New Roman" w:hAnsi="Times New Roman"/>
                <w:noProof/>
                <w:sz w:val="20"/>
                <w:szCs w:val="20"/>
              </w:rPr>
            </w:pPr>
          </w:p>
        </w:tc>
      </w:tr>
      <w:tr w:rsidR="002772FF" w:rsidRPr="00275B85" w:rsidTr="000A7C44">
        <w:tc>
          <w:tcPr>
            <w:tcW w:w="1008" w:type="dxa"/>
          </w:tcPr>
          <w:p w:rsidR="002772FF" w:rsidRPr="00275B85" w:rsidRDefault="00BB703F" w:rsidP="00493CD5">
            <w:pPr>
              <w:spacing w:after="0" w:line="240" w:lineRule="auto"/>
              <w:rPr>
                <w:rFonts w:ascii="Times New Roman" w:hAnsi="Times New Roman"/>
                <w:b/>
                <w:noProof/>
                <w:sz w:val="20"/>
                <w:szCs w:val="20"/>
              </w:rPr>
            </w:pPr>
            <w:r w:rsidRPr="00275B85">
              <w:rPr>
                <w:rFonts w:ascii="Times New Roman" w:hAnsi="Times New Roman"/>
                <w:b/>
                <w:noProof/>
                <w:sz w:val="20"/>
                <w:szCs w:val="20"/>
              </w:rPr>
              <w:t xml:space="preserve">Query </w:t>
            </w:r>
            <w:r w:rsidR="002772FF" w:rsidRPr="00275B85">
              <w:rPr>
                <w:rFonts w:ascii="Times New Roman" w:hAnsi="Times New Roman"/>
                <w:b/>
                <w:noProof/>
                <w:sz w:val="20"/>
                <w:szCs w:val="20"/>
              </w:rPr>
              <w:t>11</w:t>
            </w:r>
          </w:p>
        </w:tc>
        <w:tc>
          <w:tcPr>
            <w:tcW w:w="8204" w:type="dxa"/>
          </w:tcPr>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We now want to examine the function GROUPING. The following query generates the result below the query itself. Take a look and complete the query so it results to the second result set.</w:t>
            </w:r>
          </w:p>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Courier New" w:hAnsi="Courier New" w:cs="Courier New"/>
                <w:noProof/>
                <w:sz w:val="20"/>
                <w:szCs w:val="20"/>
              </w:rPr>
            </w:pPr>
            <w:r w:rsidRPr="00275B85">
              <w:rPr>
                <w:rFonts w:ascii="Courier New" w:hAnsi="Courier New" w:cs="Courier New"/>
                <w:noProof/>
                <w:sz w:val="20"/>
                <w:szCs w:val="20"/>
              </w:rPr>
              <w:t>SELECT ProductSubcategoryID</w:t>
            </w:r>
          </w:p>
          <w:p w:rsidR="002772FF" w:rsidRPr="00275B85" w:rsidRDefault="002772FF" w:rsidP="00493CD5">
            <w:pPr>
              <w:spacing w:after="0" w:line="240" w:lineRule="auto"/>
              <w:rPr>
                <w:rFonts w:ascii="Courier New" w:hAnsi="Courier New" w:cs="Courier New"/>
                <w:noProof/>
                <w:sz w:val="20"/>
                <w:szCs w:val="20"/>
              </w:rPr>
            </w:pPr>
            <w:r w:rsidRPr="00275B85">
              <w:rPr>
                <w:rFonts w:ascii="Courier New" w:hAnsi="Courier New" w:cs="Courier New"/>
                <w:noProof/>
                <w:sz w:val="20"/>
                <w:szCs w:val="20"/>
              </w:rPr>
              <w:t xml:space="preserve">      , COUNT(Name) as Counted</w:t>
            </w:r>
          </w:p>
          <w:p w:rsidR="002772FF" w:rsidRPr="00275B85" w:rsidRDefault="002772FF" w:rsidP="00493CD5">
            <w:pPr>
              <w:spacing w:after="0" w:line="240" w:lineRule="auto"/>
              <w:rPr>
                <w:rFonts w:ascii="Courier New" w:hAnsi="Courier New" w:cs="Courier New"/>
                <w:noProof/>
                <w:sz w:val="20"/>
                <w:szCs w:val="20"/>
              </w:rPr>
            </w:pPr>
            <w:r w:rsidRPr="00275B85">
              <w:rPr>
                <w:rFonts w:ascii="Courier New" w:hAnsi="Courier New" w:cs="Courier New"/>
                <w:noProof/>
                <w:sz w:val="20"/>
                <w:szCs w:val="20"/>
              </w:rPr>
              <w:t>FROM Production.Product</w:t>
            </w:r>
          </w:p>
          <w:p w:rsidR="002772FF" w:rsidRPr="00275B85" w:rsidRDefault="002772FF" w:rsidP="00493CD5">
            <w:pPr>
              <w:spacing w:after="0" w:line="240" w:lineRule="auto"/>
              <w:rPr>
                <w:rFonts w:ascii="Courier New" w:hAnsi="Courier New" w:cs="Courier New"/>
                <w:noProof/>
                <w:sz w:val="20"/>
                <w:szCs w:val="20"/>
              </w:rPr>
            </w:pPr>
            <w:r w:rsidRPr="00275B85">
              <w:rPr>
                <w:rFonts w:ascii="Courier New" w:hAnsi="Courier New" w:cs="Courier New"/>
                <w:noProof/>
                <w:sz w:val="20"/>
                <w:szCs w:val="20"/>
              </w:rPr>
              <w:t>GROUP BY ROLLUP (ProductSubcategoryID)</w:t>
            </w:r>
          </w:p>
          <w:p w:rsidR="002772FF" w:rsidRPr="00275B85" w:rsidRDefault="002772FF" w:rsidP="00493CD5">
            <w:pPr>
              <w:spacing w:after="0" w:line="240" w:lineRule="auto"/>
              <w:rPr>
                <w:rFonts w:ascii="Times New Roman" w:hAnsi="Times New Roman"/>
                <w:noProof/>
                <w:sz w:val="20"/>
                <w:szCs w:val="20"/>
              </w:rPr>
            </w:pPr>
          </w:p>
          <w:p w:rsidR="002772FF" w:rsidRPr="00275B85" w:rsidRDefault="002772FF" w:rsidP="00493CD5">
            <w:pPr>
              <w:spacing w:after="0" w:line="240" w:lineRule="auto"/>
              <w:rPr>
                <w:rFonts w:ascii="Times New Roman" w:hAnsi="Times New Roman"/>
                <w:noProof/>
                <w:sz w:val="20"/>
                <w:szCs w:val="20"/>
              </w:rPr>
            </w:pPr>
            <w:r w:rsidRPr="00275B85">
              <w:rPr>
                <w:rFonts w:ascii="Times New Roman" w:hAnsi="Times New Roman"/>
                <w:noProof/>
                <w:sz w:val="20"/>
                <w:szCs w:val="20"/>
              </w:rPr>
              <w:t>Below you find the second result set, continue to write a complete query so it gives the following answer. The added column is for clarity regarding NULL.</w:t>
            </w:r>
          </w:p>
          <w:p w:rsidR="002772FF" w:rsidRPr="00275B85" w:rsidRDefault="002772FF" w:rsidP="00493CD5">
            <w:pPr>
              <w:spacing w:after="0" w:line="240" w:lineRule="auto"/>
              <w:rPr>
                <w:rFonts w:ascii="Times New Roman" w:hAnsi="Times New Roman"/>
                <w:noProof/>
                <w:sz w:val="20"/>
                <w:szCs w:val="20"/>
              </w:rPr>
            </w:pP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SELECT</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ProductSubcategoryID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FF00FF"/>
                <w:sz w:val="19"/>
                <w:szCs w:val="19"/>
              </w:rPr>
              <w:t>COUNT</w:t>
            </w:r>
            <w:r w:rsidRPr="00275B85">
              <w:rPr>
                <w:rFonts w:ascii="Consolas" w:hAnsi="Consolas" w:cs="Consolas"/>
                <w:noProof/>
                <w:color w:val="808080"/>
                <w:sz w:val="19"/>
                <w:szCs w:val="19"/>
              </w:rPr>
              <w:t>(</w:t>
            </w:r>
            <w:r w:rsidRPr="00275B85">
              <w:rPr>
                <w:rFonts w:ascii="Consolas" w:hAnsi="Consolas" w:cs="Consolas"/>
                <w:noProof/>
                <w:color w:val="008080"/>
                <w:sz w:val="19"/>
                <w:szCs w:val="19"/>
              </w:rPr>
              <w:t>Name</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Counted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FF00FF"/>
                <w:sz w:val="19"/>
                <w:szCs w:val="19"/>
              </w:rPr>
              <w:t>GROUPING</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ProductSubcategoryID</w:t>
            </w:r>
            <w:r w:rsidRPr="00275B85">
              <w:rPr>
                <w:rFonts w:ascii="Consolas" w:hAnsi="Consolas" w:cs="Consolas"/>
                <w:noProof/>
                <w:color w:val="808080"/>
                <w:sz w:val="19"/>
                <w:szCs w:val="19"/>
              </w:rPr>
              <w:t>)</w:t>
            </w:r>
            <w:r w:rsidRPr="00275B85">
              <w:rPr>
                <w:rFonts w:ascii="Consolas" w:hAnsi="Consolas" w:cs="Consolas"/>
                <w:noProof/>
                <w:sz w:val="19"/>
                <w:szCs w:val="19"/>
              </w:rPr>
              <w:t xml:space="preserve"> </w:t>
            </w:r>
            <w:r w:rsidRPr="00275B85">
              <w:rPr>
                <w:rFonts w:ascii="Consolas" w:hAnsi="Consolas" w:cs="Consolas"/>
                <w:noProof/>
                <w:color w:val="0000FF"/>
                <w:sz w:val="19"/>
                <w:szCs w:val="19"/>
              </w:rPr>
              <w:t>AS</w:t>
            </w:r>
            <w:r w:rsidRPr="00275B85">
              <w:rPr>
                <w:rFonts w:ascii="Consolas" w:hAnsi="Consolas" w:cs="Consolas"/>
                <w:noProof/>
                <w:sz w:val="19"/>
                <w:szCs w:val="19"/>
              </w:rPr>
              <w:t xml:space="preserve"> </w:t>
            </w:r>
            <w:r w:rsidRPr="00275B85">
              <w:rPr>
                <w:rFonts w:ascii="Consolas" w:hAnsi="Consolas" w:cs="Consolas"/>
                <w:noProof/>
                <w:color w:val="008080"/>
                <w:sz w:val="19"/>
                <w:szCs w:val="19"/>
              </w:rPr>
              <w:t>IsGrandTotal</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FROM</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Production</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w:t>
            </w:r>
          </w:p>
          <w:p w:rsidR="000A7C44" w:rsidRPr="00275B85" w:rsidRDefault="000A7C44" w:rsidP="000A7C44">
            <w:pPr>
              <w:autoSpaceDE w:val="0"/>
              <w:autoSpaceDN w:val="0"/>
              <w:adjustRightInd w:val="0"/>
              <w:spacing w:after="0" w:line="240" w:lineRule="auto"/>
              <w:rPr>
                <w:rFonts w:ascii="Consolas" w:hAnsi="Consolas" w:cs="Consolas"/>
                <w:noProof/>
                <w:sz w:val="19"/>
                <w:szCs w:val="19"/>
              </w:rPr>
            </w:pPr>
            <w:r w:rsidRPr="00275B85">
              <w:rPr>
                <w:rFonts w:ascii="Consolas" w:hAnsi="Consolas" w:cs="Consolas"/>
                <w:noProof/>
                <w:color w:val="0000FF"/>
                <w:sz w:val="19"/>
                <w:szCs w:val="19"/>
              </w:rPr>
              <w:t>GROUP</w:t>
            </w:r>
            <w:r w:rsidRPr="00275B85">
              <w:rPr>
                <w:rFonts w:ascii="Consolas" w:hAnsi="Consolas" w:cs="Consolas"/>
                <w:noProof/>
                <w:sz w:val="19"/>
                <w:szCs w:val="19"/>
              </w:rPr>
              <w:t xml:space="preserve"> </w:t>
            </w:r>
            <w:r w:rsidRPr="00275B85">
              <w:rPr>
                <w:rFonts w:ascii="Consolas" w:hAnsi="Consolas" w:cs="Consolas"/>
                <w:noProof/>
                <w:color w:val="0000FF"/>
                <w:sz w:val="19"/>
                <w:szCs w:val="19"/>
              </w:rPr>
              <w:t>BY</w:t>
            </w:r>
            <w:r w:rsidRPr="00275B85">
              <w:rPr>
                <w:rFonts w:ascii="Consolas" w:hAnsi="Consolas" w:cs="Consolas"/>
                <w:noProof/>
                <w:sz w:val="19"/>
                <w:szCs w:val="19"/>
              </w:rPr>
              <w:t xml:space="preserve"> </w:t>
            </w:r>
            <w:r w:rsidRPr="00275B85">
              <w:rPr>
                <w:rFonts w:ascii="Consolas" w:hAnsi="Consolas" w:cs="Consolas"/>
                <w:noProof/>
                <w:color w:val="0000FF"/>
                <w:sz w:val="19"/>
                <w:szCs w:val="19"/>
              </w:rPr>
              <w:t xml:space="preserve">ROLLUP </w:t>
            </w:r>
            <w:r w:rsidRPr="00275B85">
              <w:rPr>
                <w:rFonts w:ascii="Consolas" w:hAnsi="Consolas" w:cs="Consolas"/>
                <w:noProof/>
                <w:color w:val="808080"/>
                <w:sz w:val="19"/>
                <w:szCs w:val="19"/>
              </w:rPr>
              <w:t>(</w:t>
            </w:r>
            <w:r w:rsidRPr="00275B85">
              <w:rPr>
                <w:rFonts w:ascii="Consolas" w:hAnsi="Consolas" w:cs="Consolas"/>
                <w:noProof/>
                <w:color w:val="008080"/>
                <w:sz w:val="19"/>
                <w:szCs w:val="19"/>
              </w:rPr>
              <w:t>ProductSubcategoryID</w:t>
            </w:r>
            <w:r w:rsidRPr="00275B85">
              <w:rPr>
                <w:rFonts w:ascii="Consolas" w:hAnsi="Consolas" w:cs="Consolas"/>
                <w:noProof/>
                <w:color w:val="808080"/>
                <w:sz w:val="19"/>
                <w:szCs w:val="19"/>
              </w:rPr>
              <w:t>)</w:t>
            </w:r>
          </w:p>
          <w:p w:rsidR="000A7C44" w:rsidRPr="00275B85" w:rsidRDefault="000A7C44" w:rsidP="000A7C44">
            <w:pPr>
              <w:autoSpaceDE w:val="0"/>
              <w:autoSpaceDN w:val="0"/>
              <w:adjustRightInd w:val="0"/>
              <w:spacing w:after="0" w:line="240" w:lineRule="auto"/>
              <w:rPr>
                <w:rFonts w:ascii="Consolas" w:hAnsi="Consolas" w:cs="Consolas"/>
                <w:noProof/>
                <w:color w:val="008080"/>
                <w:sz w:val="19"/>
                <w:szCs w:val="19"/>
              </w:rPr>
            </w:pPr>
            <w:r w:rsidRPr="00275B85">
              <w:rPr>
                <w:rFonts w:ascii="Consolas" w:hAnsi="Consolas" w:cs="Consolas"/>
                <w:noProof/>
                <w:color w:val="0000FF"/>
                <w:sz w:val="19"/>
                <w:szCs w:val="19"/>
              </w:rPr>
              <w:t>ORDER</w:t>
            </w:r>
            <w:r w:rsidRPr="00275B85">
              <w:rPr>
                <w:rFonts w:ascii="Consolas" w:hAnsi="Consolas" w:cs="Consolas"/>
                <w:noProof/>
                <w:sz w:val="19"/>
                <w:szCs w:val="19"/>
              </w:rPr>
              <w:t xml:space="preserve"> </w:t>
            </w:r>
            <w:r w:rsidRPr="00275B85">
              <w:rPr>
                <w:rFonts w:ascii="Consolas" w:hAnsi="Consolas" w:cs="Consolas"/>
                <w:noProof/>
                <w:color w:val="0000FF"/>
                <w:sz w:val="19"/>
                <w:szCs w:val="19"/>
              </w:rPr>
              <w:t>BY</w:t>
            </w:r>
            <w:r w:rsidRPr="00275B85">
              <w:rPr>
                <w:rFonts w:ascii="Consolas" w:hAnsi="Consolas" w:cs="Consolas"/>
                <w:noProof/>
                <w:sz w:val="19"/>
                <w:szCs w:val="19"/>
              </w:rPr>
              <w:t xml:space="preserve"> </w:t>
            </w:r>
            <w:r w:rsidRPr="00275B85">
              <w:rPr>
                <w:rFonts w:ascii="Consolas" w:hAnsi="Consolas" w:cs="Consolas"/>
                <w:noProof/>
                <w:color w:val="008080"/>
                <w:sz w:val="19"/>
                <w:szCs w:val="19"/>
              </w:rPr>
              <w:t>ProductSubcategoryID</w:t>
            </w:r>
          </w:p>
          <w:p w:rsidR="002772FF" w:rsidRDefault="002772FF" w:rsidP="00493CD5">
            <w:pPr>
              <w:spacing w:after="0" w:line="240" w:lineRule="auto"/>
              <w:rPr>
                <w:rFonts w:ascii="Times New Roman" w:hAnsi="Times New Roman"/>
                <w:noProof/>
                <w:sz w:val="20"/>
                <w:szCs w:val="20"/>
              </w:rPr>
            </w:pPr>
          </w:p>
          <w:p w:rsidR="00275B85" w:rsidRPr="00275B85" w:rsidRDefault="00375CF3" w:rsidP="00493CD5">
            <w:pPr>
              <w:spacing w:after="0" w:line="240" w:lineRule="auto"/>
              <w:rPr>
                <w:rFonts w:ascii="Times New Roman" w:hAnsi="Times New Roman"/>
                <w:noProof/>
                <w:sz w:val="20"/>
                <w:szCs w:val="20"/>
              </w:rPr>
            </w:pPr>
            <w:r>
              <w:object w:dxaOrig="4455" w:dyaOrig="3255">
                <v:shape id="_x0000_i1051" type="#_x0000_t75" style="width:222.75pt;height:162.75pt" o:ole="">
                  <v:imagedata r:id="rId61" o:title=""/>
                </v:shape>
                <o:OLEObject Type="Embed" ProgID="PBrush" ShapeID="_x0000_i1051" DrawAspect="Content" ObjectID="_1499119375" r:id="rId62"/>
              </w:object>
            </w:r>
            <w:bookmarkStart w:id="8" w:name="_GoBack"/>
            <w:bookmarkEnd w:id="8"/>
          </w:p>
        </w:tc>
      </w:tr>
    </w:tbl>
    <w:p w:rsidR="00CB28B1" w:rsidRPr="00CB28B1" w:rsidRDefault="00CB28B1" w:rsidP="0011235E">
      <w:pPr>
        <w:spacing w:after="60" w:line="240" w:lineRule="auto"/>
        <w:rPr>
          <w:rFonts w:ascii="Arial" w:hAnsi="Arial" w:cs="Arial"/>
        </w:rPr>
      </w:pPr>
    </w:p>
    <w:sectPr w:rsidR="00CB28B1" w:rsidRPr="00CB28B1" w:rsidSect="00E979E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E5284"/>
    <w:multiLevelType w:val="hybridMultilevel"/>
    <w:tmpl w:val="AA4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C0F1A"/>
    <w:multiLevelType w:val="hybridMultilevel"/>
    <w:tmpl w:val="1D9C56D2"/>
    <w:lvl w:ilvl="0" w:tplc="4E78B2A0">
      <w:start w:val="5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4C3565"/>
    <w:rsid w:val="00043963"/>
    <w:rsid w:val="000744C0"/>
    <w:rsid w:val="000A45BA"/>
    <w:rsid w:val="000A7C44"/>
    <w:rsid w:val="000A7ED7"/>
    <w:rsid w:val="000C2150"/>
    <w:rsid w:val="00100032"/>
    <w:rsid w:val="0011235E"/>
    <w:rsid w:val="00145FDB"/>
    <w:rsid w:val="00156511"/>
    <w:rsid w:val="00163A62"/>
    <w:rsid w:val="001A447B"/>
    <w:rsid w:val="001A4CBE"/>
    <w:rsid w:val="001B00AB"/>
    <w:rsid w:val="001B0604"/>
    <w:rsid w:val="00206A04"/>
    <w:rsid w:val="00246785"/>
    <w:rsid w:val="002501F9"/>
    <w:rsid w:val="00266C41"/>
    <w:rsid w:val="00275B85"/>
    <w:rsid w:val="00276D8A"/>
    <w:rsid w:val="002772FF"/>
    <w:rsid w:val="002A0CA2"/>
    <w:rsid w:val="002A1072"/>
    <w:rsid w:val="002B703B"/>
    <w:rsid w:val="002C70B4"/>
    <w:rsid w:val="00325A8F"/>
    <w:rsid w:val="00327448"/>
    <w:rsid w:val="003644AC"/>
    <w:rsid w:val="00375CF3"/>
    <w:rsid w:val="00381290"/>
    <w:rsid w:val="0038490B"/>
    <w:rsid w:val="003978C3"/>
    <w:rsid w:val="003C44C7"/>
    <w:rsid w:val="003E625F"/>
    <w:rsid w:val="00423395"/>
    <w:rsid w:val="00434470"/>
    <w:rsid w:val="00436BF3"/>
    <w:rsid w:val="00445410"/>
    <w:rsid w:val="00454203"/>
    <w:rsid w:val="00476C62"/>
    <w:rsid w:val="00493CD5"/>
    <w:rsid w:val="004C3565"/>
    <w:rsid w:val="004C67AD"/>
    <w:rsid w:val="004E735D"/>
    <w:rsid w:val="004F391F"/>
    <w:rsid w:val="004F479C"/>
    <w:rsid w:val="00536A76"/>
    <w:rsid w:val="00563E80"/>
    <w:rsid w:val="00565A90"/>
    <w:rsid w:val="00590AA5"/>
    <w:rsid w:val="005C13C9"/>
    <w:rsid w:val="005D4970"/>
    <w:rsid w:val="005D5FB0"/>
    <w:rsid w:val="005F1297"/>
    <w:rsid w:val="006307AB"/>
    <w:rsid w:val="00690340"/>
    <w:rsid w:val="006A2FAC"/>
    <w:rsid w:val="006B3265"/>
    <w:rsid w:val="006B4CE5"/>
    <w:rsid w:val="006E7D8C"/>
    <w:rsid w:val="007124A4"/>
    <w:rsid w:val="00714044"/>
    <w:rsid w:val="007161DC"/>
    <w:rsid w:val="0072174C"/>
    <w:rsid w:val="007225FC"/>
    <w:rsid w:val="00737CAD"/>
    <w:rsid w:val="00783FD9"/>
    <w:rsid w:val="00792E53"/>
    <w:rsid w:val="0079475C"/>
    <w:rsid w:val="007963BD"/>
    <w:rsid w:val="007E6A4E"/>
    <w:rsid w:val="00805516"/>
    <w:rsid w:val="008120B1"/>
    <w:rsid w:val="00822480"/>
    <w:rsid w:val="008477DD"/>
    <w:rsid w:val="00851F79"/>
    <w:rsid w:val="008535EB"/>
    <w:rsid w:val="008717C8"/>
    <w:rsid w:val="00875637"/>
    <w:rsid w:val="00875AAD"/>
    <w:rsid w:val="00895A88"/>
    <w:rsid w:val="008F0112"/>
    <w:rsid w:val="009263FF"/>
    <w:rsid w:val="0094315D"/>
    <w:rsid w:val="00956F1E"/>
    <w:rsid w:val="0096077D"/>
    <w:rsid w:val="009668C3"/>
    <w:rsid w:val="00981F4F"/>
    <w:rsid w:val="009E00FF"/>
    <w:rsid w:val="009F5CD7"/>
    <w:rsid w:val="00A052F5"/>
    <w:rsid w:val="00A10E62"/>
    <w:rsid w:val="00A52DE9"/>
    <w:rsid w:val="00A64417"/>
    <w:rsid w:val="00A91292"/>
    <w:rsid w:val="00AA3DD6"/>
    <w:rsid w:val="00B36C8A"/>
    <w:rsid w:val="00B55301"/>
    <w:rsid w:val="00B765E1"/>
    <w:rsid w:val="00B773F0"/>
    <w:rsid w:val="00B90F21"/>
    <w:rsid w:val="00BA447F"/>
    <w:rsid w:val="00BB703F"/>
    <w:rsid w:val="00BE2D11"/>
    <w:rsid w:val="00C13E37"/>
    <w:rsid w:val="00C84627"/>
    <w:rsid w:val="00CB28B1"/>
    <w:rsid w:val="00CB7BCB"/>
    <w:rsid w:val="00CC3767"/>
    <w:rsid w:val="00CD1F38"/>
    <w:rsid w:val="00CF387F"/>
    <w:rsid w:val="00D00A1E"/>
    <w:rsid w:val="00D80A57"/>
    <w:rsid w:val="00DB3736"/>
    <w:rsid w:val="00DE37F3"/>
    <w:rsid w:val="00DE3E9F"/>
    <w:rsid w:val="00DF1840"/>
    <w:rsid w:val="00E3322E"/>
    <w:rsid w:val="00E55FC3"/>
    <w:rsid w:val="00E706B5"/>
    <w:rsid w:val="00E963EF"/>
    <w:rsid w:val="00E979E4"/>
    <w:rsid w:val="00EA663C"/>
    <w:rsid w:val="00EB75FB"/>
    <w:rsid w:val="00ED208C"/>
    <w:rsid w:val="00EF7732"/>
    <w:rsid w:val="00F03C0A"/>
    <w:rsid w:val="00F070F4"/>
    <w:rsid w:val="00F50800"/>
    <w:rsid w:val="00FA632D"/>
    <w:rsid w:val="00FC466B"/>
    <w:rsid w:val="00FE3BBF"/>
    <w:rsid w:val="00FE6E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789DF-F49B-4803-BDC1-BD088EA1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470"/>
  </w:style>
  <w:style w:type="paragraph" w:styleId="Heading1">
    <w:name w:val="heading 1"/>
    <w:basedOn w:val="Normal"/>
    <w:next w:val="Normal"/>
    <w:link w:val="Heading1Char"/>
    <w:uiPriority w:val="9"/>
    <w:qFormat/>
    <w:rsid w:val="00BB7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65"/>
    <w:pPr>
      <w:ind w:left="720"/>
      <w:contextualSpacing/>
    </w:pPr>
  </w:style>
  <w:style w:type="character" w:styleId="Hyperlink">
    <w:name w:val="Hyperlink"/>
    <w:basedOn w:val="DefaultParagraphFont"/>
    <w:uiPriority w:val="99"/>
    <w:unhideWhenUsed/>
    <w:rsid w:val="004F391F"/>
    <w:rPr>
      <w:color w:val="0000FF" w:themeColor="hyperlink"/>
      <w:u w:val="single"/>
    </w:rPr>
  </w:style>
  <w:style w:type="paragraph" w:styleId="NoSpacing">
    <w:name w:val="No Spacing"/>
    <w:uiPriority w:val="1"/>
    <w:qFormat/>
    <w:rsid w:val="00895A88"/>
    <w:pPr>
      <w:spacing w:after="0" w:line="240" w:lineRule="auto"/>
    </w:pPr>
    <w:rPr>
      <w:rFonts w:ascii="Calibri" w:eastAsia="Times New Roman" w:hAnsi="Calibri" w:cs="Times New Roman"/>
    </w:rPr>
  </w:style>
  <w:style w:type="character" w:styleId="Strong">
    <w:name w:val="Strong"/>
    <w:qFormat/>
    <w:rsid w:val="00895A88"/>
    <w:rPr>
      <w:b/>
      <w:bCs/>
    </w:rPr>
  </w:style>
  <w:style w:type="character" w:customStyle="1" w:styleId="Heading1Char">
    <w:name w:val="Heading 1 Char"/>
    <w:basedOn w:val="DefaultParagraphFont"/>
    <w:link w:val="Heading1"/>
    <w:uiPriority w:val="9"/>
    <w:rsid w:val="00BB703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161DC"/>
    <w:pPr>
      <w:spacing w:after="100"/>
    </w:pPr>
  </w:style>
  <w:style w:type="table" w:styleId="TableGrid">
    <w:name w:val="Table Grid"/>
    <w:basedOn w:val="TableNormal"/>
    <w:uiPriority w:val="59"/>
    <w:rsid w:val="00B77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34411">
      <w:bodyDiv w:val="1"/>
      <w:marLeft w:val="0"/>
      <w:marRight w:val="0"/>
      <w:marTop w:val="0"/>
      <w:marBottom w:val="0"/>
      <w:divBdr>
        <w:top w:val="none" w:sz="0" w:space="0" w:color="auto"/>
        <w:left w:val="none" w:sz="0" w:space="0" w:color="auto"/>
        <w:bottom w:val="none" w:sz="0" w:space="0" w:color="auto"/>
        <w:right w:val="none" w:sz="0" w:space="0" w:color="auto"/>
      </w:divBdr>
    </w:div>
    <w:div w:id="5933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3.png"/><Relationship Id="rId50" Type="http://schemas.openxmlformats.org/officeDocument/2006/relationships/oleObject" Target="embeddings/oleObject21.bin"/><Relationship Id="rId55" Type="http://schemas.openxmlformats.org/officeDocument/2006/relationships/image" Target="media/image27.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png"/><Relationship Id="rId11" Type="http://schemas.openxmlformats.org/officeDocument/2006/relationships/image" Target="media/image5.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oleObject" Target="embeddings/oleObject16.bin"/><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oleObject" Target="embeddings/oleObject25.bin"/><Relationship Id="rId5" Type="http://schemas.openxmlformats.org/officeDocument/2006/relationships/webSettings" Target="webSettings.xml"/><Relationship Id="rId61" Type="http://schemas.openxmlformats.org/officeDocument/2006/relationships/image" Target="media/image30.png"/><Relationship Id="rId19" Type="http://schemas.openxmlformats.org/officeDocument/2006/relationships/image" Target="media/image9.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oleObject" Target="embeddings/oleObject11.bin"/><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png"/><Relationship Id="rId20" Type="http://schemas.openxmlformats.org/officeDocument/2006/relationships/oleObject" Target="embeddings/oleObject6.bin"/><Relationship Id="rId41" Type="http://schemas.openxmlformats.org/officeDocument/2006/relationships/image" Target="media/image20.png"/><Relationship Id="rId54" Type="http://schemas.openxmlformats.org/officeDocument/2006/relationships/oleObject" Target="embeddings/oleObject23.bin"/><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png"/><Relationship Id="rId57" Type="http://schemas.openxmlformats.org/officeDocument/2006/relationships/image" Target="media/image28.png"/><Relationship Id="rId10" Type="http://schemas.openxmlformats.org/officeDocument/2006/relationships/oleObject" Target="embeddings/oleObject1.bin"/><Relationship Id="rId31" Type="http://schemas.openxmlformats.org/officeDocument/2006/relationships/image" Target="media/image15.png"/><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759E8-11E0-4FA6-A34C-BE311D303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17</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FHO-IT</Company>
  <LinksUpToDate>false</LinksUpToDate>
  <CharactersWithSpaces>15541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Nguyen Hai Dang</cp:lastModifiedBy>
  <cp:revision>4</cp:revision>
  <dcterms:created xsi:type="dcterms:W3CDTF">2014-01-06T07:32:00Z</dcterms:created>
  <dcterms:modified xsi:type="dcterms:W3CDTF">2015-07-22T18:15:00Z</dcterms:modified>
</cp:coreProperties>
</file>